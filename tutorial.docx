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5D63E" w14:textId="24EB2C78" w:rsidR="008372D5" w:rsidRPr="000C0781" w:rsidRDefault="000C0781" w:rsidP="00480C42">
      <w:pPr>
        <w:pStyle w:val="Title"/>
        <w:jc w:val="both"/>
      </w:pPr>
      <w:r w:rsidRPr="000C0781">
        <w:t>TRACKTOR</w:t>
      </w:r>
      <w:r w:rsidR="007121BE">
        <w:t xml:space="preserve"> v0.1</w:t>
      </w:r>
      <w:r w:rsidRPr="000C0781">
        <w:t xml:space="preserve"> - tutorial</w:t>
      </w:r>
    </w:p>
    <w:p w14:paraId="583BC55D" w14:textId="2E03E623" w:rsidR="0052481B" w:rsidRPr="004E0BAE" w:rsidRDefault="00480C42" w:rsidP="00480C42">
      <w:pPr>
        <w:jc w:val="both"/>
        <w:rPr>
          <w:sz w:val="18"/>
          <w:szCs w:val="18"/>
        </w:rPr>
      </w:pPr>
      <w:r w:rsidRPr="004E0BAE">
        <w:rPr>
          <w:sz w:val="18"/>
          <w:szCs w:val="18"/>
        </w:rPr>
        <w:t>Last updated</w:t>
      </w:r>
      <w:r w:rsidR="0052481B" w:rsidRPr="004E0BAE">
        <w:rPr>
          <w:sz w:val="18"/>
          <w:szCs w:val="18"/>
        </w:rPr>
        <w:t>: 0</w:t>
      </w:r>
      <w:r w:rsidR="004D1BCE">
        <w:rPr>
          <w:sz w:val="18"/>
          <w:szCs w:val="18"/>
        </w:rPr>
        <w:t>4</w:t>
      </w:r>
      <w:r w:rsidR="0052481B" w:rsidRPr="004E0BAE">
        <w:rPr>
          <w:sz w:val="18"/>
          <w:szCs w:val="18"/>
        </w:rPr>
        <w:t xml:space="preserve">.2018 </w:t>
      </w:r>
    </w:p>
    <w:p w14:paraId="46E90042" w14:textId="13B31088" w:rsidR="00511566" w:rsidRPr="004E0BAE" w:rsidRDefault="0052481B" w:rsidP="00480C42">
      <w:pPr>
        <w:jc w:val="both"/>
        <w:rPr>
          <w:sz w:val="18"/>
          <w:szCs w:val="18"/>
        </w:rPr>
      </w:pPr>
      <w:r w:rsidRPr="004E0BAE">
        <w:rPr>
          <w:sz w:val="18"/>
          <w:szCs w:val="18"/>
        </w:rPr>
        <w:t>If you find errors</w:t>
      </w:r>
      <w:r w:rsidR="00364B04" w:rsidRPr="004E0BAE">
        <w:rPr>
          <w:sz w:val="18"/>
          <w:szCs w:val="18"/>
        </w:rPr>
        <w:t xml:space="preserve"> in this tutorial</w:t>
      </w:r>
      <w:r w:rsidR="007121BE">
        <w:rPr>
          <w:sz w:val="18"/>
          <w:szCs w:val="18"/>
        </w:rPr>
        <w:t xml:space="preserve"> and/or identify </w:t>
      </w:r>
      <w:r w:rsidRPr="004E0BAE">
        <w:rPr>
          <w:sz w:val="18"/>
          <w:szCs w:val="18"/>
        </w:rPr>
        <w:t xml:space="preserve">links </w:t>
      </w:r>
      <w:r w:rsidR="007121BE">
        <w:rPr>
          <w:sz w:val="18"/>
          <w:szCs w:val="18"/>
        </w:rPr>
        <w:t>that are no longer</w:t>
      </w:r>
      <w:r w:rsidRPr="004E0BAE">
        <w:rPr>
          <w:sz w:val="18"/>
          <w:szCs w:val="18"/>
        </w:rPr>
        <w:t xml:space="preserve"> working or </w:t>
      </w:r>
      <w:r w:rsidR="007121BE">
        <w:rPr>
          <w:sz w:val="18"/>
          <w:szCs w:val="18"/>
        </w:rPr>
        <w:t xml:space="preserve">outdated </w:t>
      </w:r>
      <w:r w:rsidRPr="004E0BAE">
        <w:rPr>
          <w:sz w:val="18"/>
          <w:szCs w:val="18"/>
        </w:rPr>
        <w:t xml:space="preserve">information, please notify </w:t>
      </w:r>
      <w:r w:rsidR="007121BE">
        <w:rPr>
          <w:sz w:val="18"/>
          <w:szCs w:val="18"/>
        </w:rPr>
        <w:t xml:space="preserve">Vivek </w:t>
      </w:r>
      <w:r w:rsidR="007239B3">
        <w:rPr>
          <w:sz w:val="18"/>
          <w:szCs w:val="18"/>
        </w:rPr>
        <w:t xml:space="preserve">Hari </w:t>
      </w:r>
      <w:r w:rsidR="007121BE">
        <w:rPr>
          <w:sz w:val="18"/>
          <w:szCs w:val="18"/>
        </w:rPr>
        <w:t xml:space="preserve">Sridhar </w:t>
      </w:r>
      <w:r w:rsidRPr="004E0BAE">
        <w:rPr>
          <w:sz w:val="18"/>
          <w:szCs w:val="18"/>
        </w:rPr>
        <w:t xml:space="preserve">by </w:t>
      </w:r>
      <w:hyperlink r:id="rId5" w:history="1">
        <w:r w:rsidRPr="004E0BAE">
          <w:rPr>
            <w:rStyle w:val="Hyperlink"/>
            <w:sz w:val="18"/>
            <w:szCs w:val="18"/>
          </w:rPr>
          <w:t>em</w:t>
        </w:r>
        <w:r w:rsidRPr="004E0BAE">
          <w:rPr>
            <w:rStyle w:val="Hyperlink"/>
            <w:sz w:val="18"/>
            <w:szCs w:val="18"/>
          </w:rPr>
          <w:t>a</w:t>
        </w:r>
        <w:r w:rsidRPr="004E0BAE">
          <w:rPr>
            <w:rStyle w:val="Hyperlink"/>
            <w:sz w:val="18"/>
            <w:szCs w:val="18"/>
          </w:rPr>
          <w:t>il</w:t>
        </w:r>
      </w:hyperlink>
      <w:r w:rsidR="00813293">
        <w:rPr>
          <w:sz w:val="18"/>
          <w:szCs w:val="18"/>
        </w:rPr>
        <w:t xml:space="preserve"> or by reporting an issue on </w:t>
      </w:r>
      <w:hyperlink r:id="rId6" w:history="1">
        <w:r w:rsidR="00813293" w:rsidRPr="007121BE">
          <w:rPr>
            <w:rStyle w:val="Hyperlink"/>
            <w:sz w:val="18"/>
            <w:szCs w:val="18"/>
          </w:rPr>
          <w:t>GitHub</w:t>
        </w:r>
      </w:hyperlink>
      <w:r w:rsidRPr="004E0BAE">
        <w:rPr>
          <w:sz w:val="18"/>
          <w:szCs w:val="18"/>
        </w:rPr>
        <w:t xml:space="preserve">. </w:t>
      </w:r>
      <w:r w:rsidR="007121BE">
        <w:rPr>
          <w:sz w:val="18"/>
          <w:szCs w:val="18"/>
        </w:rPr>
        <w:t xml:space="preserve">These issues will be fixed </w:t>
      </w:r>
      <w:r w:rsidRPr="004E0BAE">
        <w:rPr>
          <w:sz w:val="18"/>
          <w:szCs w:val="18"/>
        </w:rPr>
        <w:t>as soon as possible.</w:t>
      </w:r>
    </w:p>
    <w:p w14:paraId="73BBC7DA" w14:textId="72C6858F" w:rsidR="00511566" w:rsidRPr="00511566" w:rsidRDefault="000C0781" w:rsidP="00480C42">
      <w:pPr>
        <w:pStyle w:val="Heading1"/>
        <w:jc w:val="both"/>
      </w:pPr>
      <w:r>
        <w:t>About</w:t>
      </w:r>
    </w:p>
    <w:p w14:paraId="05EEFB46" w14:textId="77777777" w:rsidR="00511566" w:rsidRDefault="00511566" w:rsidP="00480C42">
      <w:pPr>
        <w:jc w:val="both"/>
      </w:pPr>
    </w:p>
    <w:p w14:paraId="01DB509F" w14:textId="689C1833" w:rsidR="000C0781" w:rsidRDefault="000C0781" w:rsidP="00480C42">
      <w:pPr>
        <w:jc w:val="both"/>
      </w:pPr>
      <w:proofErr w:type="spellStart"/>
      <w:r w:rsidRPr="000C0781">
        <w:t>Tracktor</w:t>
      </w:r>
      <w:proofErr w:type="spellEnd"/>
      <w:r w:rsidRPr="000C0781">
        <w:t xml:space="preserve"> is an </w:t>
      </w:r>
      <w:proofErr w:type="spellStart"/>
      <w:r w:rsidRPr="000C0781">
        <w:t>OpenCV</w:t>
      </w:r>
      <w:proofErr w:type="spellEnd"/>
      <w:r w:rsidRPr="000C0781">
        <w:t xml:space="preserve"> based object tracking software. The software is able to perform single-object tracking in noisy environments or multi-object tracking in </w:t>
      </w:r>
      <w:r w:rsidR="007121BE">
        <w:t>uniform</w:t>
      </w:r>
      <w:r w:rsidR="007121BE" w:rsidRPr="000C0781">
        <w:t xml:space="preserve"> </w:t>
      </w:r>
      <w:r w:rsidRPr="000C0781">
        <w:t>environments</w:t>
      </w:r>
      <w:r w:rsidR="007121BE">
        <w:t xml:space="preserve"> while</w:t>
      </w:r>
      <w:r w:rsidRPr="000C0781">
        <w:t xml:space="preserve"> maintain</w:t>
      </w:r>
      <w:r w:rsidR="007121BE">
        <w:t>ing</w:t>
      </w:r>
      <w:r w:rsidRPr="000C0781">
        <w:t xml:space="preserve"> individual identities.</w:t>
      </w:r>
    </w:p>
    <w:p w14:paraId="0248E437" w14:textId="77777777" w:rsidR="00837BD6" w:rsidRDefault="00837BD6" w:rsidP="00480C42">
      <w:pPr>
        <w:jc w:val="both"/>
      </w:pPr>
    </w:p>
    <w:p w14:paraId="4167D3EB" w14:textId="2628E2D1" w:rsidR="00837BD6" w:rsidRDefault="00837BD6" w:rsidP="00480C42">
      <w:pPr>
        <w:jc w:val="both"/>
      </w:pPr>
      <w:proofErr w:type="spellStart"/>
      <w:r>
        <w:t>Tracktor</w:t>
      </w:r>
      <w:proofErr w:type="spellEnd"/>
      <w:r>
        <w:t xml:space="preserve"> is command based (i.e. there is not graphical user interface [GUI]</w:t>
      </w:r>
      <w:r w:rsidR="007239B3">
        <w:t>)</w:t>
      </w:r>
      <w:r>
        <w:t xml:space="preserve"> but anyone with basic coding/scripting skills such as </w:t>
      </w:r>
      <w:hyperlink r:id="rId7" w:history="1">
        <w:r w:rsidRPr="00837BD6">
          <w:rPr>
            <w:rStyle w:val="Hyperlink"/>
          </w:rPr>
          <w:t>R</w:t>
        </w:r>
      </w:hyperlink>
      <w:r>
        <w:t xml:space="preserve"> users can readily use it.</w:t>
      </w:r>
      <w:r w:rsidR="007239B3">
        <w:t xml:space="preserve"> </w:t>
      </w:r>
      <w:ins w:id="0" w:author="Microsoft Office User" w:date="2018-04-11T16:36:00Z">
        <w:r w:rsidR="007239B3">
          <w:t>The tool is aimed at teaching biologists the basics of computer vision while solving relatively easy tracking problems.</w:t>
        </w:r>
      </w:ins>
    </w:p>
    <w:p w14:paraId="7A432092" w14:textId="7C456DFB" w:rsidR="000C0781" w:rsidRDefault="000C0781" w:rsidP="00480C42">
      <w:pPr>
        <w:pStyle w:val="Heading1"/>
        <w:jc w:val="both"/>
      </w:pPr>
      <w:r>
        <w:t>Requirements</w:t>
      </w:r>
    </w:p>
    <w:p w14:paraId="44FEB3C3" w14:textId="77777777" w:rsidR="000C0781" w:rsidRDefault="000C0781" w:rsidP="00480C42">
      <w:pPr>
        <w:jc w:val="both"/>
      </w:pPr>
    </w:p>
    <w:p w14:paraId="0C3656C6" w14:textId="17F74136" w:rsidR="008E7038" w:rsidRDefault="008E7038" w:rsidP="00480C42">
      <w:pPr>
        <w:jc w:val="both"/>
        <w:rPr>
          <w:lang w:val="en-US"/>
        </w:rPr>
      </w:pPr>
      <w:proofErr w:type="spellStart"/>
      <w:r w:rsidRPr="008E7038">
        <w:rPr>
          <w:lang w:val="en-US"/>
        </w:rPr>
        <w:t>Tracktor</w:t>
      </w:r>
      <w:proofErr w:type="spellEnd"/>
      <w:r w:rsidRPr="008E7038">
        <w:rPr>
          <w:lang w:val="en-US"/>
        </w:rPr>
        <w:t xml:space="preserve"> works on all operating systems (Windows, Linux and </w:t>
      </w:r>
      <w:bookmarkStart w:id="1" w:name="_GoBack"/>
      <w:bookmarkEnd w:id="1"/>
      <w:r w:rsidRPr="008E7038">
        <w:rPr>
          <w:lang w:val="en-US"/>
        </w:rPr>
        <w:t>Mac). Below is a step</w:t>
      </w:r>
      <w:r>
        <w:rPr>
          <w:lang w:val="en-US"/>
        </w:rPr>
        <w:t xml:space="preserve"> by step guide to install everythi</w:t>
      </w:r>
      <w:r w:rsidR="00196705">
        <w:rPr>
          <w:lang w:val="en-US"/>
        </w:rPr>
        <w:t xml:space="preserve">ng required </w:t>
      </w:r>
      <w:r w:rsidR="007121BE">
        <w:rPr>
          <w:lang w:val="en-US"/>
        </w:rPr>
        <w:t xml:space="preserve">to run </w:t>
      </w:r>
      <w:proofErr w:type="spellStart"/>
      <w:r w:rsidR="00196705">
        <w:rPr>
          <w:lang w:val="en-US"/>
        </w:rPr>
        <w:t>Tracktor</w:t>
      </w:r>
      <w:proofErr w:type="spellEnd"/>
      <w:r w:rsidR="00196705">
        <w:rPr>
          <w:lang w:val="en-US"/>
        </w:rPr>
        <w:t>. Please note that most of the lines of code you will have to run for installation have to be run in the Terminal (</w:t>
      </w:r>
      <w:hyperlink r:id="rId8" w:history="1">
        <w:r w:rsidR="00196705" w:rsidRPr="007121BE">
          <w:rPr>
            <w:rStyle w:val="Hyperlink"/>
            <w:lang w:val="en-US"/>
          </w:rPr>
          <w:t>Mac</w:t>
        </w:r>
      </w:hyperlink>
      <w:r w:rsidR="0052481B">
        <w:rPr>
          <w:lang w:val="en-US"/>
        </w:rPr>
        <w:t>/</w:t>
      </w:r>
      <w:hyperlink r:id="rId9" w:history="1">
        <w:r w:rsidR="0052481B" w:rsidRPr="007121BE">
          <w:rPr>
            <w:rStyle w:val="Hyperlink"/>
            <w:lang w:val="en-US"/>
          </w:rPr>
          <w:t>Linux</w:t>
        </w:r>
      </w:hyperlink>
      <w:r w:rsidR="00196705">
        <w:rPr>
          <w:lang w:val="en-US"/>
        </w:rPr>
        <w:t xml:space="preserve">) or the </w:t>
      </w:r>
      <w:hyperlink r:id="rId10" w:history="1">
        <w:r w:rsidR="00196705" w:rsidRPr="007121BE">
          <w:rPr>
            <w:rStyle w:val="Hyperlink"/>
            <w:lang w:val="en-US"/>
          </w:rPr>
          <w:t>Command Prompt</w:t>
        </w:r>
      </w:hyperlink>
      <w:r w:rsidR="00196705">
        <w:rPr>
          <w:lang w:val="en-US"/>
        </w:rPr>
        <w:t xml:space="preserve"> (</w:t>
      </w:r>
      <w:r w:rsidR="0052481B">
        <w:rPr>
          <w:lang w:val="en-US"/>
        </w:rPr>
        <w:t>Windows)</w:t>
      </w:r>
      <w:r w:rsidR="00DB4C77">
        <w:rPr>
          <w:lang w:val="en-US"/>
        </w:rPr>
        <w:t>,</w:t>
      </w:r>
      <w:r w:rsidR="0052481B">
        <w:rPr>
          <w:lang w:val="en-US"/>
        </w:rPr>
        <w:t xml:space="preserve"> </w:t>
      </w:r>
      <w:r w:rsidR="00DB4C77">
        <w:rPr>
          <w:lang w:val="en-US"/>
        </w:rPr>
        <w:t>which</w:t>
      </w:r>
      <w:r w:rsidR="0052481B">
        <w:rPr>
          <w:lang w:val="en-US"/>
        </w:rPr>
        <w:t xml:space="preserve"> is readily available in your computer.</w:t>
      </w:r>
    </w:p>
    <w:p w14:paraId="296744D1" w14:textId="77777777" w:rsidR="008F5900" w:rsidRDefault="008F5900" w:rsidP="00480C42">
      <w:pPr>
        <w:jc w:val="both"/>
        <w:rPr>
          <w:lang w:val="en-US"/>
        </w:rPr>
      </w:pPr>
    </w:p>
    <w:p w14:paraId="1F47F8B7" w14:textId="418C45FC" w:rsidR="008F5900" w:rsidRDefault="008F5900" w:rsidP="008F5900">
      <w:pPr>
        <w:pStyle w:val="Heading1"/>
        <w:jc w:val="both"/>
      </w:pPr>
      <w:r>
        <w:t>Installation</w:t>
      </w:r>
    </w:p>
    <w:p w14:paraId="79C7D5F2" w14:textId="306EA1F5" w:rsidR="008F5900" w:rsidRPr="008E7038" w:rsidRDefault="008F5900" w:rsidP="00480C42">
      <w:pPr>
        <w:jc w:val="both"/>
        <w:rPr>
          <w:lang w:val="en-US"/>
        </w:rPr>
      </w:pPr>
    </w:p>
    <w:p w14:paraId="5C6D7CC9" w14:textId="46374915" w:rsidR="008E7038" w:rsidRDefault="008F5900" w:rsidP="00480C42">
      <w:pPr>
        <w:jc w:val="both"/>
        <w:rPr>
          <w:lang w:val="en-US"/>
        </w:rPr>
      </w:pPr>
      <w:r>
        <w:rPr>
          <w:lang w:val="en-US"/>
        </w:rPr>
        <w:t>Follow the steps outlined below.</w:t>
      </w:r>
      <w:r w:rsidR="00384A1B">
        <w:rPr>
          <w:lang w:val="en-US"/>
        </w:rPr>
        <w:t xml:space="preserve"> We recommend to install </w:t>
      </w:r>
      <w:proofErr w:type="spellStart"/>
      <w:r w:rsidR="00384A1B">
        <w:rPr>
          <w:lang w:val="en-US"/>
        </w:rPr>
        <w:t>opencv</w:t>
      </w:r>
      <w:proofErr w:type="spellEnd"/>
      <w:r w:rsidR="00384A1B">
        <w:rPr>
          <w:lang w:val="en-US"/>
        </w:rPr>
        <w:t xml:space="preserve"> and run </w:t>
      </w:r>
      <w:proofErr w:type="spellStart"/>
      <w:r w:rsidR="00384A1B">
        <w:rPr>
          <w:lang w:val="en-US"/>
        </w:rPr>
        <w:t>Tracktor</w:t>
      </w:r>
      <w:proofErr w:type="spellEnd"/>
      <w:r w:rsidR="00384A1B">
        <w:rPr>
          <w:lang w:val="en-US"/>
        </w:rPr>
        <w:t xml:space="preserve"> within a virtual environment using </w:t>
      </w:r>
      <w:proofErr w:type="spellStart"/>
      <w:r w:rsidR="00384A1B">
        <w:rPr>
          <w:lang w:val="en-US"/>
        </w:rPr>
        <w:t>miniconda</w:t>
      </w:r>
      <w:proofErr w:type="spellEnd"/>
      <w:r w:rsidR="00384A1B">
        <w:rPr>
          <w:lang w:val="en-US"/>
        </w:rPr>
        <w:t>. This makes it 1) easier to install and 2) potentially prevents many troubles if your system already uses python (Mac/Linux) or that you already have another python version installed.</w:t>
      </w:r>
    </w:p>
    <w:p w14:paraId="3D65B25C" w14:textId="77777777" w:rsidR="008F5900" w:rsidRPr="00DB4C77" w:rsidRDefault="008F5900" w:rsidP="00480C42">
      <w:pPr>
        <w:jc w:val="both"/>
        <w:rPr>
          <w:lang w:val="en-US"/>
        </w:rPr>
      </w:pPr>
    </w:p>
    <w:p w14:paraId="6FAB83BE" w14:textId="107F08D1" w:rsidR="008E7038" w:rsidRPr="008E7038" w:rsidRDefault="00031804" w:rsidP="00480C42">
      <w:pPr>
        <w:jc w:val="both"/>
        <w:rPr>
          <w:i/>
        </w:rPr>
      </w:pPr>
      <w:r>
        <w:rPr>
          <w:i/>
        </w:rPr>
        <w:t xml:space="preserve">1) </w:t>
      </w:r>
      <w:r w:rsidR="008E7038" w:rsidRPr="008E7038">
        <w:rPr>
          <w:i/>
        </w:rPr>
        <w:t xml:space="preserve">Install </w:t>
      </w:r>
      <w:proofErr w:type="spellStart"/>
      <w:r w:rsidR="00384A1B">
        <w:rPr>
          <w:i/>
        </w:rPr>
        <w:t>miniconda</w:t>
      </w:r>
      <w:proofErr w:type="spellEnd"/>
    </w:p>
    <w:p w14:paraId="1C186A1C" w14:textId="77777777" w:rsidR="008E7038" w:rsidRDefault="008E7038" w:rsidP="00480C42">
      <w:pPr>
        <w:jc w:val="both"/>
      </w:pPr>
    </w:p>
    <w:p w14:paraId="532FD31D" w14:textId="245F398C" w:rsidR="00031804" w:rsidRDefault="00384A1B" w:rsidP="00480C42">
      <w:pPr>
        <w:jc w:val="both"/>
      </w:pPr>
      <w:proofErr w:type="spellStart"/>
      <w:r>
        <w:t>Miniconda</w:t>
      </w:r>
      <w:proofErr w:type="spellEnd"/>
      <w:r>
        <w:t xml:space="preserve"> </w:t>
      </w:r>
      <w:r w:rsidRPr="00384A1B">
        <w:t>is a</w:t>
      </w:r>
      <w:r>
        <w:t>n</w:t>
      </w:r>
      <w:r w:rsidRPr="00384A1B">
        <w:t xml:space="preserve"> </w:t>
      </w:r>
      <w:r>
        <w:t>open source</w:t>
      </w:r>
      <w:r w:rsidRPr="00384A1B">
        <w:t xml:space="preserve"> distribution of Python that aims to simplify package management and deployment.</w:t>
      </w:r>
      <w:r>
        <w:t xml:space="preserve"> </w:t>
      </w:r>
      <w:r w:rsidR="008F5900">
        <w:t xml:space="preserve">Python is a programming language and requires an interpreter (i.e. software) to run. </w:t>
      </w:r>
      <w:r w:rsidR="00031804">
        <w:t xml:space="preserve">I recommend using Python 3 since the code </w:t>
      </w:r>
      <w:r w:rsidR="008F5900">
        <w:t xml:space="preserve">for </w:t>
      </w:r>
      <w:proofErr w:type="spellStart"/>
      <w:r w:rsidR="008F5900">
        <w:t>Tracktor</w:t>
      </w:r>
      <w:proofErr w:type="spellEnd"/>
      <w:r w:rsidR="008F5900">
        <w:t xml:space="preserve"> </w:t>
      </w:r>
      <w:r w:rsidR="00756B3F">
        <w:t>w</w:t>
      </w:r>
      <w:r w:rsidR="008F5900">
        <w:t xml:space="preserve">as </w:t>
      </w:r>
      <w:r w:rsidR="00031804">
        <w:t>designed</w:t>
      </w:r>
      <w:r w:rsidR="002244CF">
        <w:t xml:space="preserve"> in this version</w:t>
      </w:r>
      <w:r w:rsidR="00503040">
        <w:t>.</w:t>
      </w:r>
      <w:r w:rsidR="008F5900">
        <w:t xml:space="preserve"> Download and install </w:t>
      </w:r>
      <w:proofErr w:type="spellStart"/>
      <w:r>
        <w:t>miniconda</w:t>
      </w:r>
      <w:proofErr w:type="spellEnd"/>
      <w:r>
        <w:t xml:space="preserve"> </w:t>
      </w:r>
      <w:r w:rsidR="0039732C">
        <w:t xml:space="preserve">with Python3 </w:t>
      </w:r>
      <w:r>
        <w:t>from here (please not</w:t>
      </w:r>
      <w:r w:rsidR="0039732C">
        <w:t>e</w:t>
      </w:r>
      <w:r>
        <w:t xml:space="preserve"> that Anaconda, a more elaborate version of </w:t>
      </w:r>
      <w:proofErr w:type="spellStart"/>
      <w:r>
        <w:t>miniconda</w:t>
      </w:r>
      <w:proofErr w:type="spellEnd"/>
      <w:r>
        <w:t>, will also work in the same manner)</w:t>
      </w:r>
      <w:r w:rsidR="008F5900">
        <w:t>:</w:t>
      </w:r>
    </w:p>
    <w:p w14:paraId="0B5EAAB8" w14:textId="77777777" w:rsidR="00031804" w:rsidRDefault="00031804" w:rsidP="00480C42">
      <w:pPr>
        <w:jc w:val="both"/>
      </w:pPr>
    </w:p>
    <w:p w14:paraId="0140A810" w14:textId="52AD6EAB" w:rsidR="00384A1B" w:rsidRDefault="007239B3" w:rsidP="00480C42">
      <w:pPr>
        <w:jc w:val="both"/>
      </w:pPr>
      <w:hyperlink r:id="rId11" w:history="1">
        <w:r w:rsidR="00384A1B" w:rsidRPr="00064746">
          <w:rPr>
            <w:rStyle w:val="Hyperlink"/>
          </w:rPr>
          <w:t>https://conda.io/miniconda.html</w:t>
        </w:r>
      </w:hyperlink>
    </w:p>
    <w:p w14:paraId="654C964A" w14:textId="77777777" w:rsidR="00BC64E3" w:rsidRDefault="00BC64E3" w:rsidP="00480C42">
      <w:pPr>
        <w:jc w:val="both"/>
        <w:rPr>
          <w:lang w:val="fr-FR"/>
        </w:rPr>
      </w:pPr>
    </w:p>
    <w:p w14:paraId="3103F7B4" w14:textId="4097F59C" w:rsidR="007A7E57" w:rsidRPr="007A7E57" w:rsidRDefault="007A7E57" w:rsidP="00480C42">
      <w:pPr>
        <w:jc w:val="both"/>
        <w:rPr>
          <w:lang w:val="en-US"/>
        </w:rPr>
      </w:pPr>
      <w:proofErr w:type="gramStart"/>
      <w:r w:rsidRPr="009A2CFD">
        <w:rPr>
          <w:lang w:val="en-US"/>
        </w:rPr>
        <w:t>Important :</w:t>
      </w:r>
      <w:proofErr w:type="gramEnd"/>
      <w:r w:rsidRPr="009A2CFD">
        <w:rPr>
          <w:lang w:val="en-US"/>
        </w:rPr>
        <w:t xml:space="preserve"> tick the box that says "</w:t>
      </w:r>
      <w:r>
        <w:rPr>
          <w:lang w:val="en-US"/>
        </w:rPr>
        <w:t>Add Python X.X to PATH” when the installer launches otherwise you will have issues running pip (see step 2 below).</w:t>
      </w:r>
    </w:p>
    <w:p w14:paraId="00428AA3" w14:textId="77777777" w:rsidR="007A7E57" w:rsidRPr="007A7E57" w:rsidRDefault="007A7E57" w:rsidP="00480C42">
      <w:pPr>
        <w:jc w:val="both"/>
        <w:rPr>
          <w:lang w:val="en-US"/>
        </w:rPr>
      </w:pPr>
    </w:p>
    <w:p w14:paraId="627B8790" w14:textId="02ACC0A4" w:rsidR="00384A1B" w:rsidRDefault="00384A1B" w:rsidP="00480C42">
      <w:pPr>
        <w:jc w:val="both"/>
        <w:rPr>
          <w:i/>
          <w:lang w:val="en-US"/>
        </w:rPr>
      </w:pPr>
      <w:r w:rsidRPr="00384A1B">
        <w:rPr>
          <w:i/>
          <w:lang w:val="en-US"/>
        </w:rPr>
        <w:t>2) create a</w:t>
      </w:r>
      <w:r w:rsidR="00744EA8">
        <w:rPr>
          <w:i/>
          <w:lang w:val="en-US"/>
        </w:rPr>
        <w:t>nd activate a</w:t>
      </w:r>
      <w:r w:rsidRPr="00384A1B">
        <w:rPr>
          <w:i/>
          <w:lang w:val="en-US"/>
        </w:rPr>
        <w:t xml:space="preserve"> virtual environment in </w:t>
      </w:r>
      <w:proofErr w:type="spellStart"/>
      <w:r w:rsidRPr="00384A1B">
        <w:rPr>
          <w:i/>
          <w:lang w:val="en-US"/>
        </w:rPr>
        <w:t>minicon</w:t>
      </w:r>
      <w:r>
        <w:rPr>
          <w:i/>
          <w:lang w:val="en-US"/>
        </w:rPr>
        <w:t>da</w:t>
      </w:r>
      <w:proofErr w:type="spellEnd"/>
    </w:p>
    <w:p w14:paraId="54E39746" w14:textId="77777777" w:rsidR="00384A1B" w:rsidRDefault="00384A1B" w:rsidP="00480C42">
      <w:pPr>
        <w:jc w:val="both"/>
        <w:rPr>
          <w:lang w:val="en-US"/>
        </w:rPr>
      </w:pPr>
    </w:p>
    <w:p w14:paraId="3C64A98C" w14:textId="75D15659" w:rsidR="00384A1B" w:rsidRDefault="00384A1B" w:rsidP="00480C42">
      <w:pPr>
        <w:jc w:val="both"/>
        <w:rPr>
          <w:lang w:val="en-US"/>
        </w:rPr>
      </w:pPr>
      <w:r>
        <w:rPr>
          <w:lang w:val="en-US"/>
        </w:rPr>
        <w:lastRenderedPageBreak/>
        <w:t>Creating a virtual environment will allow to install everything you need in this separate “box”, thus preventing to make any changes in you</w:t>
      </w:r>
      <w:r w:rsidR="0039732C">
        <w:rPr>
          <w:lang w:val="en-US"/>
        </w:rPr>
        <w:t>r</w:t>
      </w:r>
      <w:r>
        <w:rPr>
          <w:lang w:val="en-US"/>
        </w:rPr>
        <w:t xml:space="preserve"> main system. Once </w:t>
      </w:r>
      <w:proofErr w:type="spellStart"/>
      <w:r>
        <w:rPr>
          <w:lang w:val="en-US"/>
        </w:rPr>
        <w:t>miniconda</w:t>
      </w:r>
      <w:proofErr w:type="spellEnd"/>
      <w:r>
        <w:rPr>
          <w:lang w:val="en-US"/>
        </w:rPr>
        <w:t xml:space="preserve"> is installed, you can create a virtual environment with the command</w:t>
      </w:r>
      <w:r w:rsidR="0039732C">
        <w:rPr>
          <w:lang w:val="en-US"/>
        </w:rPr>
        <w:t xml:space="preserve"> in the terminal/command prompt:</w:t>
      </w:r>
    </w:p>
    <w:p w14:paraId="0C3AD403" w14:textId="77777777" w:rsidR="00384A1B" w:rsidRDefault="00384A1B" w:rsidP="00480C42">
      <w:pPr>
        <w:jc w:val="both"/>
        <w:rPr>
          <w:lang w:val="en-US"/>
        </w:rPr>
      </w:pPr>
    </w:p>
    <w:p w14:paraId="47E438A7" w14:textId="3FE1C553" w:rsidR="00384A1B" w:rsidRDefault="00384A1B" w:rsidP="00480C42">
      <w:pPr>
        <w:jc w:val="both"/>
        <w:rPr>
          <w:lang w:val="en-US"/>
        </w:rPr>
      </w:pPr>
      <w:proofErr w:type="spellStart"/>
      <w:r w:rsidRPr="00384A1B">
        <w:rPr>
          <w:lang w:val="en-US"/>
        </w:rPr>
        <w:t>conda</w:t>
      </w:r>
      <w:proofErr w:type="spellEnd"/>
      <w:r w:rsidRPr="00384A1B">
        <w:rPr>
          <w:lang w:val="en-US"/>
        </w:rPr>
        <w:t xml:space="preserve"> create --name </w:t>
      </w:r>
      <w:proofErr w:type="spellStart"/>
      <w:r w:rsidRPr="00384A1B">
        <w:rPr>
          <w:lang w:val="en-US"/>
        </w:rPr>
        <w:t>myenv</w:t>
      </w:r>
      <w:proofErr w:type="spellEnd"/>
    </w:p>
    <w:p w14:paraId="40F65189" w14:textId="77777777" w:rsidR="0096318E" w:rsidRDefault="0096318E" w:rsidP="00480C42">
      <w:pPr>
        <w:jc w:val="both"/>
        <w:rPr>
          <w:lang w:val="en-US"/>
        </w:rPr>
      </w:pPr>
    </w:p>
    <w:p w14:paraId="05465B73" w14:textId="3F7FCF47" w:rsidR="00384A1B" w:rsidRPr="00384A1B" w:rsidRDefault="00384A1B" w:rsidP="00480C42">
      <w:pPr>
        <w:jc w:val="both"/>
        <w:rPr>
          <w:lang w:val="en-US"/>
        </w:rPr>
      </w:pPr>
      <w:r>
        <w:rPr>
          <w:lang w:val="en-US"/>
        </w:rPr>
        <w:t>(replace “</w:t>
      </w:r>
      <w:proofErr w:type="spellStart"/>
      <w:r>
        <w:rPr>
          <w:lang w:val="en-US"/>
        </w:rPr>
        <w:t>myenv</w:t>
      </w:r>
      <w:proofErr w:type="spellEnd"/>
      <w:r>
        <w:rPr>
          <w:lang w:val="en-US"/>
        </w:rPr>
        <w:t xml:space="preserve">” with </w:t>
      </w:r>
      <w:r w:rsidR="0039732C">
        <w:rPr>
          <w:lang w:val="en-US"/>
        </w:rPr>
        <w:t>any</w:t>
      </w:r>
      <w:r>
        <w:rPr>
          <w:lang w:val="en-US"/>
        </w:rPr>
        <w:t xml:space="preserve"> name you want to give to this environment)</w:t>
      </w:r>
    </w:p>
    <w:p w14:paraId="42E70D5D" w14:textId="77777777" w:rsidR="00384A1B" w:rsidRDefault="00384A1B" w:rsidP="00480C42">
      <w:pPr>
        <w:jc w:val="both"/>
        <w:rPr>
          <w:lang w:val="en-US"/>
        </w:rPr>
      </w:pPr>
    </w:p>
    <w:p w14:paraId="60E9FD84" w14:textId="77777777" w:rsidR="0039732C" w:rsidRDefault="0039732C" w:rsidP="00480C42">
      <w:pPr>
        <w:jc w:val="both"/>
        <w:rPr>
          <w:lang w:val="en-US"/>
        </w:rPr>
      </w:pPr>
      <w:r>
        <w:rPr>
          <w:lang w:val="en-US"/>
        </w:rPr>
        <w:t>You will be asked to confirm (</w:t>
      </w:r>
      <w:r w:rsidRPr="0039732C">
        <w:rPr>
          <w:lang w:val="en-US"/>
        </w:rPr>
        <w:t>proceed ([y]/n)?</w:t>
      </w:r>
      <w:r>
        <w:rPr>
          <w:lang w:val="en-US"/>
        </w:rPr>
        <w:t xml:space="preserve">), type “y”. </w:t>
      </w:r>
    </w:p>
    <w:p w14:paraId="34E7FF70" w14:textId="0BAFAD1D" w:rsidR="0039732C" w:rsidRDefault="0039732C" w:rsidP="00480C42">
      <w:pPr>
        <w:jc w:val="both"/>
        <w:rPr>
          <w:lang w:val="en-US"/>
        </w:rPr>
      </w:pPr>
      <w:r>
        <w:rPr>
          <w:lang w:val="en-US"/>
        </w:rPr>
        <w:t>That’s it, your virtual environment has been created. Now you can activate it (=work from within this environment) anytime you want with the command:</w:t>
      </w:r>
    </w:p>
    <w:p w14:paraId="50901E3E" w14:textId="77777777" w:rsidR="0039732C" w:rsidRDefault="0039732C" w:rsidP="00480C42">
      <w:pPr>
        <w:jc w:val="both"/>
        <w:rPr>
          <w:lang w:val="en-US"/>
        </w:rPr>
      </w:pPr>
    </w:p>
    <w:p w14:paraId="482F87DD" w14:textId="74E2682F" w:rsidR="0039732C" w:rsidRDefault="0039732C" w:rsidP="0039732C">
      <w:pPr>
        <w:jc w:val="both"/>
        <w:rPr>
          <w:lang w:val="en-US"/>
        </w:rPr>
      </w:pPr>
      <w:r w:rsidRPr="0039732C">
        <w:rPr>
          <w:lang w:val="en-US"/>
        </w:rPr>
        <w:t xml:space="preserve">source activate </w:t>
      </w:r>
      <w:proofErr w:type="spellStart"/>
      <w:r w:rsidRPr="0039732C">
        <w:rPr>
          <w:lang w:val="en-US"/>
        </w:rPr>
        <w:t>myenv</w:t>
      </w:r>
      <w:proofErr w:type="spellEnd"/>
      <w:r>
        <w:rPr>
          <w:lang w:val="en-US"/>
        </w:rPr>
        <w:t xml:space="preserve"> (Mac/Linux)</w:t>
      </w:r>
    </w:p>
    <w:p w14:paraId="2CC3C20B" w14:textId="77777777" w:rsidR="0039732C" w:rsidRDefault="0039732C" w:rsidP="0039732C">
      <w:pPr>
        <w:jc w:val="both"/>
        <w:rPr>
          <w:lang w:val="en-US"/>
        </w:rPr>
      </w:pPr>
    </w:p>
    <w:p w14:paraId="6CF7FA48" w14:textId="224B2F3E" w:rsidR="0039732C" w:rsidRDefault="0039732C" w:rsidP="0039732C">
      <w:pPr>
        <w:jc w:val="both"/>
        <w:rPr>
          <w:lang w:val="en-US"/>
        </w:rPr>
      </w:pPr>
      <w:r>
        <w:rPr>
          <w:lang w:val="en-US"/>
        </w:rPr>
        <w:t xml:space="preserve">or </w:t>
      </w:r>
    </w:p>
    <w:p w14:paraId="004997A4" w14:textId="77777777" w:rsidR="0039732C" w:rsidRDefault="0039732C" w:rsidP="0039732C">
      <w:pPr>
        <w:jc w:val="both"/>
        <w:rPr>
          <w:lang w:val="en-US"/>
        </w:rPr>
      </w:pPr>
    </w:p>
    <w:p w14:paraId="39602E00" w14:textId="3CFAEA6E" w:rsidR="0039732C" w:rsidRDefault="0039732C" w:rsidP="0039732C">
      <w:pPr>
        <w:jc w:val="both"/>
        <w:rPr>
          <w:lang w:val="en-US"/>
        </w:rPr>
      </w:pPr>
      <w:r>
        <w:rPr>
          <w:lang w:val="en-US"/>
        </w:rPr>
        <w:t xml:space="preserve">activate </w:t>
      </w:r>
      <w:proofErr w:type="spellStart"/>
      <w:r>
        <w:rPr>
          <w:lang w:val="en-US"/>
        </w:rPr>
        <w:t>myenv</w:t>
      </w:r>
      <w:proofErr w:type="spellEnd"/>
      <w:r>
        <w:rPr>
          <w:lang w:val="en-US"/>
        </w:rPr>
        <w:t xml:space="preserve"> (Windows)</w:t>
      </w:r>
    </w:p>
    <w:p w14:paraId="36823A14" w14:textId="77777777" w:rsidR="0039732C" w:rsidRDefault="0039732C" w:rsidP="0039732C">
      <w:pPr>
        <w:jc w:val="both"/>
        <w:rPr>
          <w:lang w:val="en-US"/>
        </w:rPr>
      </w:pPr>
    </w:p>
    <w:p w14:paraId="7C53194D" w14:textId="18611EDF" w:rsidR="0039732C" w:rsidRDefault="0039732C" w:rsidP="0039732C">
      <w:pPr>
        <w:jc w:val="both"/>
        <w:rPr>
          <w:lang w:val="en-US"/>
        </w:rPr>
      </w:pPr>
      <w:r>
        <w:rPr>
          <w:lang w:val="en-US"/>
        </w:rPr>
        <w:t>(replace “</w:t>
      </w:r>
      <w:proofErr w:type="spellStart"/>
      <w:r>
        <w:rPr>
          <w:lang w:val="en-US"/>
        </w:rPr>
        <w:t>myenv</w:t>
      </w:r>
      <w:proofErr w:type="spellEnd"/>
      <w:r>
        <w:rPr>
          <w:lang w:val="en-US"/>
        </w:rPr>
        <w:t>” with the name of your environment)</w:t>
      </w:r>
    </w:p>
    <w:p w14:paraId="65F2ED6F" w14:textId="499B6D76" w:rsidR="0039732C" w:rsidRDefault="0039732C" w:rsidP="00480C42">
      <w:pPr>
        <w:jc w:val="both"/>
        <w:rPr>
          <w:lang w:val="en-US"/>
        </w:rPr>
      </w:pPr>
    </w:p>
    <w:p w14:paraId="0DD4D333" w14:textId="5B25EC41" w:rsidR="0039732C" w:rsidRPr="007A7E57" w:rsidRDefault="0039732C" w:rsidP="00480C42">
      <w:pPr>
        <w:jc w:val="both"/>
        <w:rPr>
          <w:b/>
          <w:lang w:val="en-US"/>
        </w:rPr>
      </w:pPr>
      <w:r w:rsidRPr="007A7E57">
        <w:rPr>
          <w:b/>
          <w:lang w:val="en-US"/>
        </w:rPr>
        <w:t xml:space="preserve">All the following steps </w:t>
      </w:r>
      <w:r w:rsidR="007A7E57">
        <w:rPr>
          <w:b/>
          <w:lang w:val="en-US"/>
        </w:rPr>
        <w:t xml:space="preserve">in this tutorial </w:t>
      </w:r>
      <w:r w:rsidRPr="007A7E57">
        <w:rPr>
          <w:b/>
          <w:lang w:val="en-US"/>
        </w:rPr>
        <w:t>should be performed from within the virtual environment (= after activating it).</w:t>
      </w:r>
      <w:r w:rsidR="0096318E">
        <w:rPr>
          <w:b/>
          <w:lang w:val="en-US"/>
        </w:rPr>
        <w:t xml:space="preserve"> </w:t>
      </w:r>
    </w:p>
    <w:p w14:paraId="33FBBA5C" w14:textId="77777777" w:rsidR="009075DD" w:rsidRDefault="009075DD" w:rsidP="00480C42">
      <w:pPr>
        <w:jc w:val="both"/>
        <w:rPr>
          <w:lang w:val="en-US"/>
        </w:rPr>
      </w:pPr>
    </w:p>
    <w:p w14:paraId="5B2932DD" w14:textId="04C181AF" w:rsidR="009075DD" w:rsidRDefault="0096318E" w:rsidP="00480C42">
      <w:pPr>
        <w:jc w:val="both"/>
        <w:rPr>
          <w:lang w:val="en-US"/>
        </w:rPr>
      </w:pPr>
      <w:r>
        <w:rPr>
          <w:lang w:val="en-US"/>
        </w:rPr>
        <w:t xml:space="preserve">At all times, you can check whether you are working in the virtual environment or not by simply looking at the </w:t>
      </w:r>
      <w:r w:rsidR="00CD59CF">
        <w:rPr>
          <w:lang w:val="en-US"/>
        </w:rPr>
        <w:t>terminal/command prompt: if you are in the virtual environment, its name will be displayed in parentheses before all lines of code.</w:t>
      </w:r>
      <w:r>
        <w:rPr>
          <w:lang w:val="en-US"/>
        </w:rPr>
        <w:t xml:space="preserve"> </w:t>
      </w:r>
      <w:r w:rsidR="009075DD">
        <w:rPr>
          <w:lang w:val="en-US"/>
        </w:rPr>
        <w:t>If you want to deactivate the virtual environment, run:</w:t>
      </w:r>
    </w:p>
    <w:p w14:paraId="3B5986B8" w14:textId="77777777" w:rsidR="009075DD" w:rsidRDefault="009075DD" w:rsidP="00480C42">
      <w:pPr>
        <w:jc w:val="both"/>
        <w:rPr>
          <w:lang w:val="en-US"/>
        </w:rPr>
      </w:pPr>
    </w:p>
    <w:p w14:paraId="20E0623C" w14:textId="458F8E14" w:rsidR="009075DD" w:rsidRDefault="009075DD" w:rsidP="00480C42">
      <w:pPr>
        <w:jc w:val="both"/>
        <w:rPr>
          <w:lang w:val="en-US"/>
        </w:rPr>
      </w:pPr>
      <w:r>
        <w:rPr>
          <w:lang w:val="en-US"/>
        </w:rPr>
        <w:t>source deactivate (Mac/Linux)</w:t>
      </w:r>
    </w:p>
    <w:p w14:paraId="016F00DD" w14:textId="77777777" w:rsidR="009075DD" w:rsidRDefault="009075DD" w:rsidP="00480C42">
      <w:pPr>
        <w:jc w:val="both"/>
        <w:rPr>
          <w:lang w:val="en-US"/>
        </w:rPr>
      </w:pPr>
    </w:p>
    <w:p w14:paraId="5C662737" w14:textId="27936225" w:rsidR="009075DD" w:rsidRDefault="009075DD" w:rsidP="00480C42">
      <w:pPr>
        <w:jc w:val="both"/>
        <w:rPr>
          <w:lang w:val="en-US"/>
        </w:rPr>
      </w:pPr>
      <w:r>
        <w:rPr>
          <w:lang w:val="en-US"/>
        </w:rPr>
        <w:t xml:space="preserve">or </w:t>
      </w:r>
    </w:p>
    <w:p w14:paraId="55FB5FB4" w14:textId="77777777" w:rsidR="009075DD" w:rsidRDefault="009075DD" w:rsidP="00480C42">
      <w:pPr>
        <w:jc w:val="both"/>
        <w:rPr>
          <w:lang w:val="en-US"/>
        </w:rPr>
      </w:pPr>
    </w:p>
    <w:p w14:paraId="5C28F28B" w14:textId="2F4A6A50" w:rsidR="009075DD" w:rsidRPr="0039732C" w:rsidRDefault="009075DD" w:rsidP="00480C42">
      <w:pPr>
        <w:jc w:val="both"/>
        <w:rPr>
          <w:lang w:val="en-US"/>
        </w:rPr>
      </w:pPr>
      <w:r>
        <w:rPr>
          <w:lang w:val="en-US"/>
        </w:rPr>
        <w:t>deactivate (Windows)</w:t>
      </w:r>
    </w:p>
    <w:p w14:paraId="34F88074" w14:textId="77777777" w:rsidR="00384A1B" w:rsidRPr="00384A1B" w:rsidRDefault="00384A1B" w:rsidP="00480C42">
      <w:pPr>
        <w:jc w:val="both"/>
        <w:rPr>
          <w:i/>
          <w:lang w:val="en-US"/>
        </w:rPr>
      </w:pPr>
    </w:p>
    <w:p w14:paraId="39AD3E1F" w14:textId="45D73F12" w:rsidR="008E7038" w:rsidRPr="00196705" w:rsidRDefault="009075DD" w:rsidP="00480C42">
      <w:pPr>
        <w:jc w:val="both"/>
        <w:rPr>
          <w:i/>
          <w:lang w:val="en-US"/>
        </w:rPr>
      </w:pPr>
      <w:r>
        <w:rPr>
          <w:i/>
          <w:lang w:val="en-US"/>
        </w:rPr>
        <w:t>3</w:t>
      </w:r>
      <w:r w:rsidR="00031804" w:rsidRPr="00196705">
        <w:rPr>
          <w:i/>
          <w:lang w:val="en-US"/>
        </w:rPr>
        <w:t xml:space="preserve">) Install </w:t>
      </w:r>
      <w:r w:rsidR="00196705" w:rsidRPr="00196705">
        <w:rPr>
          <w:i/>
          <w:lang w:val="en-US"/>
        </w:rPr>
        <w:t xml:space="preserve">the </w:t>
      </w:r>
      <w:r w:rsidR="00AF7474">
        <w:rPr>
          <w:i/>
          <w:lang w:val="en-US"/>
        </w:rPr>
        <w:t>n</w:t>
      </w:r>
      <w:r w:rsidR="00196705" w:rsidRPr="00196705">
        <w:rPr>
          <w:i/>
          <w:lang w:val="en-US"/>
        </w:rPr>
        <w:t xml:space="preserve">ecessary </w:t>
      </w:r>
      <w:r w:rsidR="00031804" w:rsidRPr="00196705">
        <w:rPr>
          <w:i/>
          <w:lang w:val="en-US"/>
        </w:rPr>
        <w:t xml:space="preserve">Python </w:t>
      </w:r>
      <w:r w:rsidR="00196705" w:rsidRPr="00196705">
        <w:rPr>
          <w:i/>
          <w:lang w:val="en-US"/>
        </w:rPr>
        <w:t>Packages</w:t>
      </w:r>
    </w:p>
    <w:p w14:paraId="1B9AB738" w14:textId="77777777" w:rsidR="00196705" w:rsidRPr="00196705" w:rsidRDefault="00196705" w:rsidP="00480C42">
      <w:pPr>
        <w:jc w:val="both"/>
        <w:rPr>
          <w:i/>
          <w:lang w:val="en-US"/>
        </w:rPr>
      </w:pPr>
    </w:p>
    <w:p w14:paraId="1973AFBF" w14:textId="7EAA4C94" w:rsidR="00196705" w:rsidRDefault="007239B3" w:rsidP="00480C42">
      <w:pPr>
        <w:jc w:val="both"/>
        <w:rPr>
          <w:lang w:val="en-US"/>
        </w:rPr>
      </w:pPr>
      <w:hyperlink r:id="rId12" w:history="1">
        <w:r w:rsidR="00196705" w:rsidRPr="008E7038">
          <w:rPr>
            <w:rStyle w:val="Hyperlink"/>
            <w:lang w:val="en-US"/>
          </w:rPr>
          <w:t>Pip</w:t>
        </w:r>
      </w:hyperlink>
      <w:r w:rsidR="00196705" w:rsidRPr="008E7038">
        <w:rPr>
          <w:lang w:val="en-US"/>
        </w:rPr>
        <w:t> can be used to install all packages</w:t>
      </w:r>
      <w:r w:rsidR="00196705">
        <w:rPr>
          <w:lang w:val="en-US"/>
        </w:rPr>
        <w:t>. Pip is typically already installed</w:t>
      </w:r>
      <w:r w:rsidR="00AF7474">
        <w:rPr>
          <w:lang w:val="en-US"/>
        </w:rPr>
        <w:t xml:space="preserve"> with Python</w:t>
      </w:r>
      <w:r w:rsidR="00196705">
        <w:rPr>
          <w:lang w:val="en-US"/>
        </w:rPr>
        <w:t xml:space="preserve">, but if you </w:t>
      </w:r>
      <w:r w:rsidR="00AF7474">
        <w:rPr>
          <w:lang w:val="en-US"/>
        </w:rPr>
        <w:t xml:space="preserve">are </w:t>
      </w:r>
      <w:r w:rsidR="00196705">
        <w:rPr>
          <w:lang w:val="en-US"/>
        </w:rPr>
        <w:t>hav</w:t>
      </w:r>
      <w:r w:rsidR="00AF7474">
        <w:rPr>
          <w:lang w:val="en-US"/>
        </w:rPr>
        <w:t>ing</w:t>
      </w:r>
      <w:r w:rsidR="00196705">
        <w:rPr>
          <w:lang w:val="en-US"/>
        </w:rPr>
        <w:t xml:space="preserve"> </w:t>
      </w:r>
      <w:r w:rsidR="00AF7474">
        <w:rPr>
          <w:lang w:val="en-US"/>
        </w:rPr>
        <w:t xml:space="preserve">difficulty running </w:t>
      </w:r>
      <w:r w:rsidR="00196705">
        <w:rPr>
          <w:lang w:val="en-US"/>
        </w:rPr>
        <w:t>it, information</w:t>
      </w:r>
      <w:r w:rsidR="00AF7474">
        <w:rPr>
          <w:lang w:val="en-US"/>
        </w:rPr>
        <w:t xml:space="preserve"> is available</w:t>
      </w:r>
      <w:r w:rsidR="00196705">
        <w:rPr>
          <w:lang w:val="en-US"/>
        </w:rPr>
        <w:t xml:space="preserve"> </w:t>
      </w:r>
      <w:hyperlink r:id="rId13" w:history="1">
        <w:r w:rsidR="00196705" w:rsidRPr="00196705">
          <w:rPr>
            <w:rStyle w:val="Hyperlink"/>
            <w:lang w:val="en-US"/>
          </w:rPr>
          <w:t>here</w:t>
        </w:r>
      </w:hyperlink>
      <w:r w:rsidR="00196705">
        <w:rPr>
          <w:lang w:val="en-US"/>
        </w:rPr>
        <w:t xml:space="preserve">. </w:t>
      </w:r>
      <w:r w:rsidR="007B5C05">
        <w:rPr>
          <w:lang w:val="en-US"/>
        </w:rPr>
        <w:t>To install a package, simply run “pip</w:t>
      </w:r>
      <w:r w:rsidR="002244CF">
        <w:rPr>
          <w:lang w:val="en-US"/>
        </w:rPr>
        <w:t>3</w:t>
      </w:r>
      <w:r w:rsidR="007B5C05">
        <w:rPr>
          <w:lang w:val="en-US"/>
        </w:rPr>
        <w:t xml:space="preserve"> install </w:t>
      </w:r>
      <w:proofErr w:type="spellStart"/>
      <w:r w:rsidR="007B5C05">
        <w:rPr>
          <w:lang w:val="en-US"/>
        </w:rPr>
        <w:t>packagename</w:t>
      </w:r>
      <w:proofErr w:type="spellEnd"/>
      <w:r w:rsidR="007B5C05">
        <w:rPr>
          <w:lang w:val="en-US"/>
        </w:rPr>
        <w:t>” in the Terminal or Command Prompt.</w:t>
      </w:r>
      <w:r w:rsidR="00813293">
        <w:rPr>
          <w:lang w:val="en-US"/>
        </w:rPr>
        <w:t xml:space="preserve"> </w:t>
      </w:r>
      <w:r w:rsidR="00D30DBA">
        <w:rPr>
          <w:lang w:val="en-US"/>
        </w:rPr>
        <w:t>Install the following packages</w:t>
      </w:r>
      <w:r w:rsidR="009075DD">
        <w:rPr>
          <w:lang w:val="en-US"/>
        </w:rPr>
        <w:t xml:space="preserve"> (e.g. “pip</w:t>
      </w:r>
      <w:r w:rsidR="002244CF">
        <w:rPr>
          <w:lang w:val="en-US"/>
        </w:rPr>
        <w:t>3</w:t>
      </w:r>
      <w:r w:rsidR="009075DD">
        <w:rPr>
          <w:lang w:val="en-US"/>
        </w:rPr>
        <w:t xml:space="preserve"> install </w:t>
      </w:r>
      <w:proofErr w:type="spellStart"/>
      <w:r w:rsidR="009075DD">
        <w:rPr>
          <w:lang w:val="en-US"/>
        </w:rPr>
        <w:t>numpy</w:t>
      </w:r>
      <w:proofErr w:type="spellEnd"/>
      <w:r w:rsidR="009075DD">
        <w:rPr>
          <w:lang w:val="en-US"/>
        </w:rPr>
        <w:t>”)</w:t>
      </w:r>
      <w:r w:rsidR="00D30DBA">
        <w:rPr>
          <w:lang w:val="en-US"/>
        </w:rPr>
        <w:t>:</w:t>
      </w:r>
    </w:p>
    <w:p w14:paraId="43CD9A3F" w14:textId="77777777" w:rsidR="00196705" w:rsidRPr="00196705" w:rsidRDefault="00196705" w:rsidP="00480C42">
      <w:pPr>
        <w:jc w:val="both"/>
        <w:rPr>
          <w:lang w:val="en-US"/>
        </w:rPr>
      </w:pPr>
    </w:p>
    <w:p w14:paraId="4634FE95" w14:textId="77777777" w:rsidR="008E7038" w:rsidRPr="00196705" w:rsidRDefault="007239B3" w:rsidP="00480C42">
      <w:pPr>
        <w:numPr>
          <w:ilvl w:val="0"/>
          <w:numId w:val="1"/>
        </w:numPr>
        <w:jc w:val="both"/>
        <w:rPr>
          <w:lang w:val="en-US"/>
        </w:rPr>
      </w:pPr>
      <w:hyperlink r:id="rId14" w:history="1">
        <w:proofErr w:type="spellStart"/>
        <w:r w:rsidR="008E7038" w:rsidRPr="00196705">
          <w:rPr>
            <w:rStyle w:val="Hyperlink"/>
            <w:lang w:val="en-US"/>
          </w:rPr>
          <w:t>numpy</w:t>
        </w:r>
        <w:proofErr w:type="spellEnd"/>
      </w:hyperlink>
    </w:p>
    <w:p w14:paraId="7A17735E" w14:textId="77777777" w:rsidR="008E7038" w:rsidRPr="00196705" w:rsidRDefault="007239B3" w:rsidP="00480C42">
      <w:pPr>
        <w:numPr>
          <w:ilvl w:val="0"/>
          <w:numId w:val="1"/>
        </w:numPr>
        <w:jc w:val="both"/>
        <w:rPr>
          <w:lang w:val="en-US"/>
        </w:rPr>
      </w:pPr>
      <w:hyperlink r:id="rId15" w:history="1">
        <w:r w:rsidR="008E7038" w:rsidRPr="00196705">
          <w:rPr>
            <w:rStyle w:val="Hyperlink"/>
            <w:lang w:val="en-US"/>
          </w:rPr>
          <w:t>pandas</w:t>
        </w:r>
      </w:hyperlink>
    </w:p>
    <w:p w14:paraId="70B1C3CC" w14:textId="77777777" w:rsidR="008E7038" w:rsidRPr="008E7038" w:rsidRDefault="007239B3" w:rsidP="00480C42">
      <w:pPr>
        <w:numPr>
          <w:ilvl w:val="0"/>
          <w:numId w:val="1"/>
        </w:numPr>
        <w:jc w:val="both"/>
        <w:rPr>
          <w:lang w:val="de-DE"/>
        </w:rPr>
      </w:pPr>
      <w:hyperlink r:id="rId16" w:history="1">
        <w:proofErr w:type="spellStart"/>
        <w:r w:rsidR="008E7038" w:rsidRPr="008E7038">
          <w:rPr>
            <w:rStyle w:val="Hyperlink"/>
            <w:lang w:val="de-DE"/>
          </w:rPr>
          <w:t>scipy</w:t>
        </w:r>
        <w:proofErr w:type="spellEnd"/>
      </w:hyperlink>
    </w:p>
    <w:p w14:paraId="6EB1639D" w14:textId="77777777" w:rsidR="008E7038" w:rsidRPr="00756B3F" w:rsidRDefault="007239B3" w:rsidP="00480C42">
      <w:pPr>
        <w:numPr>
          <w:ilvl w:val="0"/>
          <w:numId w:val="1"/>
        </w:numPr>
        <w:jc w:val="both"/>
        <w:rPr>
          <w:rStyle w:val="Hyperlink"/>
          <w:color w:val="auto"/>
          <w:u w:val="none"/>
          <w:lang w:val="de-DE"/>
        </w:rPr>
      </w:pPr>
      <w:hyperlink r:id="rId17" w:history="1">
        <w:proofErr w:type="spellStart"/>
        <w:r w:rsidR="008E7038" w:rsidRPr="008E7038">
          <w:rPr>
            <w:rStyle w:val="Hyperlink"/>
            <w:lang w:val="de-DE"/>
          </w:rPr>
          <w:t>scikit-learn</w:t>
        </w:r>
        <w:proofErr w:type="spellEnd"/>
      </w:hyperlink>
    </w:p>
    <w:p w14:paraId="637517E4" w14:textId="31C713AA" w:rsidR="00756B3F" w:rsidRPr="008E7038" w:rsidRDefault="007239B3" w:rsidP="00480C42">
      <w:pPr>
        <w:numPr>
          <w:ilvl w:val="0"/>
          <w:numId w:val="1"/>
        </w:numPr>
        <w:jc w:val="both"/>
        <w:rPr>
          <w:lang w:val="de-DE"/>
        </w:rPr>
      </w:pPr>
      <w:hyperlink r:id="rId18" w:history="1">
        <w:proofErr w:type="spellStart"/>
        <w:r w:rsidR="00756B3F" w:rsidRPr="00756B3F">
          <w:rPr>
            <w:rStyle w:val="Hyperlink"/>
            <w:lang w:val="de-DE"/>
          </w:rPr>
          <w:t>Jupyter</w:t>
        </w:r>
        <w:proofErr w:type="spellEnd"/>
        <w:r w:rsidR="00756B3F" w:rsidRPr="00756B3F">
          <w:rPr>
            <w:rStyle w:val="Hyperlink"/>
            <w:lang w:val="de-DE"/>
          </w:rPr>
          <w:t xml:space="preserve"> </w:t>
        </w:r>
        <w:proofErr w:type="spellStart"/>
        <w:r w:rsidR="00756B3F" w:rsidRPr="00756B3F">
          <w:rPr>
            <w:rStyle w:val="Hyperlink"/>
            <w:lang w:val="de-DE"/>
          </w:rPr>
          <w:t>notebook</w:t>
        </w:r>
        <w:proofErr w:type="spellEnd"/>
      </w:hyperlink>
      <w:r w:rsidR="00756B3F">
        <w:rPr>
          <w:rStyle w:val="Hyperlink"/>
          <w:color w:val="auto"/>
          <w:u w:val="none"/>
          <w:lang w:val="de-DE"/>
        </w:rPr>
        <w:t>*</w:t>
      </w:r>
    </w:p>
    <w:p w14:paraId="625F48DE" w14:textId="77777777" w:rsidR="00756B3F" w:rsidRDefault="00756B3F" w:rsidP="00756B3F">
      <w:pPr>
        <w:jc w:val="both"/>
        <w:rPr>
          <w:lang w:val="en-US"/>
        </w:rPr>
      </w:pPr>
    </w:p>
    <w:p w14:paraId="7C7B4908" w14:textId="0B2C4B7A" w:rsidR="00756B3F" w:rsidRDefault="00756B3F" w:rsidP="00756B3F">
      <w:pPr>
        <w:jc w:val="both"/>
        <w:rPr>
          <w:lang w:val="en-US"/>
        </w:rPr>
      </w:pPr>
      <w:r>
        <w:rPr>
          <w:lang w:val="en-US"/>
        </w:rPr>
        <w:lastRenderedPageBreak/>
        <w:t>*</w:t>
      </w:r>
      <w:proofErr w:type="spellStart"/>
      <w:r w:rsidRPr="008E7038">
        <w:rPr>
          <w:lang w:val="en-US"/>
        </w:rPr>
        <w:t>Jupyter</w:t>
      </w:r>
      <w:proofErr w:type="spellEnd"/>
      <w:r w:rsidRPr="008E7038">
        <w:rPr>
          <w:lang w:val="en-US"/>
        </w:rPr>
        <w:t xml:space="preserve"> notebook is optional. However, </w:t>
      </w:r>
      <w:r>
        <w:rPr>
          <w:lang w:val="en-US"/>
        </w:rPr>
        <w:t>it is highly recommended</w:t>
      </w:r>
      <w:r w:rsidRPr="008E7038">
        <w:rPr>
          <w:lang w:val="en-US"/>
        </w:rPr>
        <w:t xml:space="preserve"> it for interactive coding. All exa</w:t>
      </w:r>
      <w:r>
        <w:rPr>
          <w:lang w:val="en-US"/>
        </w:rPr>
        <w:t xml:space="preserve">mple notebooks are written as </w:t>
      </w:r>
      <w:proofErr w:type="spellStart"/>
      <w:r>
        <w:rPr>
          <w:lang w:val="en-US"/>
        </w:rPr>
        <w:t>jupyter</w:t>
      </w:r>
      <w:proofErr w:type="spellEnd"/>
      <w:r>
        <w:rPr>
          <w:lang w:val="en-US"/>
        </w:rPr>
        <w:t xml:space="preserve"> notebooks, and it also makes it generally easier to run code.</w:t>
      </w:r>
    </w:p>
    <w:p w14:paraId="605851DA" w14:textId="77777777" w:rsidR="008E7038" w:rsidRPr="008D77DC" w:rsidRDefault="008E7038" w:rsidP="00480C42">
      <w:pPr>
        <w:jc w:val="both"/>
        <w:rPr>
          <w:lang w:val="en-US"/>
        </w:rPr>
      </w:pPr>
    </w:p>
    <w:p w14:paraId="1BBD2DC0" w14:textId="77777777" w:rsidR="00813293" w:rsidRDefault="00813293" w:rsidP="00480C42">
      <w:pPr>
        <w:jc w:val="both"/>
      </w:pPr>
    </w:p>
    <w:p w14:paraId="374908E3" w14:textId="052530FA" w:rsidR="008E7038" w:rsidRDefault="00756B3F" w:rsidP="00480C42">
      <w:pPr>
        <w:jc w:val="both"/>
        <w:rPr>
          <w:i/>
        </w:rPr>
      </w:pPr>
      <w:r>
        <w:rPr>
          <w:i/>
        </w:rPr>
        <w:t>4</w:t>
      </w:r>
      <w:r w:rsidR="00AF7474">
        <w:rPr>
          <w:i/>
        </w:rPr>
        <w:t xml:space="preserve">) </w:t>
      </w:r>
      <w:r w:rsidR="008E7038" w:rsidRPr="008E7038">
        <w:rPr>
          <w:i/>
        </w:rPr>
        <w:t xml:space="preserve">Install </w:t>
      </w:r>
      <w:proofErr w:type="spellStart"/>
      <w:r w:rsidR="008E7038" w:rsidRPr="008E7038">
        <w:rPr>
          <w:i/>
        </w:rPr>
        <w:t>OpenCV</w:t>
      </w:r>
      <w:proofErr w:type="spellEnd"/>
    </w:p>
    <w:p w14:paraId="27A89FD7" w14:textId="77777777" w:rsidR="00AF7474" w:rsidRPr="008E7038" w:rsidRDefault="00AF7474" w:rsidP="00480C42">
      <w:pPr>
        <w:jc w:val="both"/>
        <w:rPr>
          <w:i/>
        </w:rPr>
      </w:pPr>
    </w:p>
    <w:p w14:paraId="5A147677" w14:textId="61AF47CD" w:rsidR="00813293" w:rsidRDefault="007239B3" w:rsidP="00480C42">
      <w:pPr>
        <w:jc w:val="both"/>
      </w:pPr>
      <w:hyperlink r:id="rId19" w:history="1">
        <w:proofErr w:type="spellStart"/>
        <w:r w:rsidR="00A15D0C" w:rsidRPr="00A15D0C">
          <w:rPr>
            <w:rStyle w:val="Hyperlink"/>
          </w:rPr>
          <w:t>OpenCV</w:t>
        </w:r>
        <w:proofErr w:type="spellEnd"/>
      </w:hyperlink>
      <w:r w:rsidR="00A15D0C" w:rsidRPr="00A15D0C">
        <w:t xml:space="preserve"> (Open Source Computer Vision) is a library of programming functions </w:t>
      </w:r>
      <w:r w:rsidR="00A15D0C">
        <w:t>focused on</w:t>
      </w:r>
      <w:r w:rsidR="00A15D0C" w:rsidRPr="00A15D0C">
        <w:t xml:space="preserve"> real-time computer vision.</w:t>
      </w:r>
      <w:r w:rsidR="00A15D0C">
        <w:t xml:space="preserve"> </w:t>
      </w:r>
      <w:proofErr w:type="spellStart"/>
      <w:r w:rsidR="00813293">
        <w:t>O</w:t>
      </w:r>
      <w:r w:rsidR="00511566">
        <w:t>penCV</w:t>
      </w:r>
      <w:proofErr w:type="spellEnd"/>
      <w:r w:rsidR="00511566">
        <w:t xml:space="preserve"> </w:t>
      </w:r>
      <w:r w:rsidR="00A15D0C">
        <w:t xml:space="preserve">is freeware that works across all platforms but installing it </w:t>
      </w:r>
      <w:r w:rsidR="00511566">
        <w:t xml:space="preserve">on your computer </w:t>
      </w:r>
      <w:r w:rsidR="008E7038">
        <w:t xml:space="preserve">might be the trickiest part of getting </w:t>
      </w:r>
      <w:proofErr w:type="spellStart"/>
      <w:r w:rsidR="008E7038">
        <w:t>Tracktor</w:t>
      </w:r>
      <w:proofErr w:type="spellEnd"/>
      <w:r w:rsidR="008E7038">
        <w:t xml:space="preserve"> to run on your machine</w:t>
      </w:r>
      <w:r w:rsidR="00511566">
        <w:t xml:space="preserve">. </w:t>
      </w:r>
      <w:proofErr w:type="gramStart"/>
      <w:r w:rsidR="009075DD">
        <w:t>Fortunately</w:t>
      </w:r>
      <w:proofErr w:type="gramEnd"/>
      <w:r w:rsidR="009075DD">
        <w:t xml:space="preserve"> </w:t>
      </w:r>
      <w:proofErr w:type="spellStart"/>
      <w:r w:rsidR="009075DD">
        <w:t>miniconda</w:t>
      </w:r>
      <w:proofErr w:type="spellEnd"/>
      <w:r w:rsidR="009075DD">
        <w:t xml:space="preserve"> has </w:t>
      </w:r>
      <w:r w:rsidR="00FF78C8">
        <w:t xml:space="preserve">an easy-to-use installation of </w:t>
      </w:r>
      <w:proofErr w:type="spellStart"/>
      <w:r w:rsidR="00FF78C8">
        <w:t>O</w:t>
      </w:r>
      <w:r w:rsidR="009075DD">
        <w:t>p</w:t>
      </w:r>
      <w:r w:rsidR="00FF78C8">
        <w:t>enCV</w:t>
      </w:r>
      <w:proofErr w:type="spellEnd"/>
      <w:r w:rsidR="009075DD">
        <w:t>. Run:</w:t>
      </w:r>
    </w:p>
    <w:p w14:paraId="3E32AE4E" w14:textId="77777777" w:rsidR="009075DD" w:rsidRDefault="009075DD" w:rsidP="00480C42">
      <w:pPr>
        <w:jc w:val="both"/>
      </w:pPr>
    </w:p>
    <w:p w14:paraId="6154B735" w14:textId="597ACE80" w:rsidR="009075DD" w:rsidRDefault="009075DD" w:rsidP="00480C42">
      <w:pPr>
        <w:jc w:val="both"/>
      </w:pPr>
      <w:proofErr w:type="spellStart"/>
      <w:r w:rsidRPr="009075DD">
        <w:t>conda</w:t>
      </w:r>
      <w:proofErr w:type="spellEnd"/>
      <w:r w:rsidRPr="009075DD">
        <w:t xml:space="preserve"> install -c </w:t>
      </w:r>
      <w:proofErr w:type="spellStart"/>
      <w:r w:rsidRPr="009075DD">
        <w:t>menpo</w:t>
      </w:r>
      <w:proofErr w:type="spellEnd"/>
      <w:r w:rsidRPr="009075DD">
        <w:t xml:space="preserve"> opencv3</w:t>
      </w:r>
    </w:p>
    <w:p w14:paraId="0A8CB88F" w14:textId="77777777" w:rsidR="009075DD" w:rsidRDefault="009075DD" w:rsidP="00480C42">
      <w:pPr>
        <w:jc w:val="both"/>
      </w:pPr>
    </w:p>
    <w:p w14:paraId="2395E5EE" w14:textId="02F32D5F" w:rsidR="00FF78C8" w:rsidRDefault="00FF78C8" w:rsidP="00480C42">
      <w:pPr>
        <w:jc w:val="both"/>
      </w:pPr>
      <w:r>
        <w:t xml:space="preserve">If you get no error message, </w:t>
      </w:r>
      <w:proofErr w:type="spellStart"/>
      <w:r>
        <w:t>OpenCV</w:t>
      </w:r>
      <w:proofErr w:type="spellEnd"/>
      <w:r>
        <w:t xml:space="preserve"> is now installed in your v</w:t>
      </w:r>
      <w:r w:rsidR="007A7E57">
        <w:t>irtual environment. You can check if the installation worked by typing:</w:t>
      </w:r>
    </w:p>
    <w:p w14:paraId="74307B32" w14:textId="77777777" w:rsidR="007A7E57" w:rsidRDefault="007A7E57" w:rsidP="00480C42">
      <w:pPr>
        <w:jc w:val="both"/>
      </w:pPr>
    </w:p>
    <w:p w14:paraId="462040E5" w14:textId="4DD9EE8D" w:rsidR="007A7E57" w:rsidRDefault="007A7E57" w:rsidP="00480C42">
      <w:pPr>
        <w:jc w:val="both"/>
      </w:pPr>
      <w:r>
        <w:t>python</w:t>
      </w:r>
    </w:p>
    <w:p w14:paraId="5E66718D" w14:textId="2FE94C43" w:rsidR="007A7E57" w:rsidRDefault="007A7E57" w:rsidP="00480C42">
      <w:pPr>
        <w:jc w:val="both"/>
      </w:pPr>
      <w:r>
        <w:t>import cv2</w:t>
      </w:r>
    </w:p>
    <w:p w14:paraId="1B94A0CB" w14:textId="77777777" w:rsidR="007A7E57" w:rsidRDefault="007A7E57" w:rsidP="00480C42">
      <w:pPr>
        <w:jc w:val="both"/>
      </w:pPr>
    </w:p>
    <w:p w14:paraId="3955B370" w14:textId="287658B5" w:rsidR="009075DD" w:rsidRDefault="007A7E57" w:rsidP="00480C42">
      <w:pPr>
        <w:jc w:val="both"/>
      </w:pPr>
      <w:r>
        <w:t>I</w:t>
      </w:r>
      <w:r w:rsidR="00F75C15">
        <w:t>f these two lines give no error:</w:t>
      </w:r>
      <w:r>
        <w:t xml:space="preserve"> congratulations, the installation was successful! </w:t>
      </w:r>
      <w:r w:rsidR="00F75C15">
        <w:t xml:space="preserve">You can </w:t>
      </w:r>
      <w:r w:rsidR="00F75C15" w:rsidRPr="00CD59CF">
        <w:rPr>
          <w:b/>
        </w:rPr>
        <w:t xml:space="preserve">exit python for now, using the </w:t>
      </w:r>
      <w:proofErr w:type="gramStart"/>
      <w:r w:rsidR="00F75C15" w:rsidRPr="00CD59CF">
        <w:rPr>
          <w:b/>
        </w:rPr>
        <w:t>exit(</w:t>
      </w:r>
      <w:proofErr w:type="gramEnd"/>
      <w:r w:rsidR="00F75C15" w:rsidRPr="00CD59CF">
        <w:rPr>
          <w:b/>
        </w:rPr>
        <w:t>) command</w:t>
      </w:r>
      <w:r w:rsidR="00F75C15">
        <w:t xml:space="preserve">. </w:t>
      </w:r>
    </w:p>
    <w:p w14:paraId="67397DA4" w14:textId="77777777" w:rsidR="00FF78C8" w:rsidRDefault="00FF78C8" w:rsidP="00480C42">
      <w:pPr>
        <w:jc w:val="both"/>
      </w:pPr>
    </w:p>
    <w:p w14:paraId="0FAE891B" w14:textId="7513FEAB" w:rsidR="008D77DC" w:rsidRDefault="008D77DC" w:rsidP="00480C42">
      <w:pPr>
        <w:jc w:val="both"/>
      </w:pPr>
      <w:r>
        <w:t>It is possible that the installation does not work on your machine as described. If you struggle with this part, please check online for solutions, or get i</w:t>
      </w:r>
      <w:r w:rsidR="00CD59CF">
        <w:t xml:space="preserve">n touch with a IT specialist, </w:t>
      </w:r>
      <w:r>
        <w:t>a computer savvy colleague</w:t>
      </w:r>
      <w:r w:rsidR="00CD59CF">
        <w:t>, or us</w:t>
      </w:r>
      <w:r>
        <w:t xml:space="preserve"> to help you out. As mentioned, this is the trickiest part of getting </w:t>
      </w:r>
      <w:proofErr w:type="spellStart"/>
      <w:r>
        <w:t>Tracktor</w:t>
      </w:r>
      <w:proofErr w:type="spellEnd"/>
      <w:r>
        <w:t xml:space="preserve"> up and running, </w:t>
      </w:r>
      <w:r w:rsidR="009075DD">
        <w:t>but</w:t>
      </w:r>
      <w:r>
        <w:t xml:space="preserve"> as soon as </w:t>
      </w:r>
      <w:proofErr w:type="spellStart"/>
      <w:r>
        <w:t>OpenCV</w:t>
      </w:r>
      <w:proofErr w:type="spellEnd"/>
      <w:r>
        <w:t xml:space="preserve"> is properly installed, you will be able to track videos.</w:t>
      </w:r>
      <w:r w:rsidR="00F75C15">
        <w:t xml:space="preserve"> More information: </w:t>
      </w:r>
      <w:hyperlink r:id="rId20" w:history="1">
        <w:r w:rsidR="00F75C15" w:rsidRPr="00064746">
          <w:rPr>
            <w:rStyle w:val="Hyperlink"/>
          </w:rPr>
          <w:t>https://anaconda.org/menpo/opencv3</w:t>
        </w:r>
      </w:hyperlink>
    </w:p>
    <w:p w14:paraId="3661D7EB" w14:textId="77777777" w:rsidR="00FF68D9" w:rsidRDefault="00FF68D9" w:rsidP="00480C42">
      <w:pPr>
        <w:jc w:val="both"/>
      </w:pPr>
    </w:p>
    <w:p w14:paraId="07655DF1" w14:textId="0D3A0B44" w:rsidR="005A4454" w:rsidRDefault="005A4454" w:rsidP="00480C42">
      <w:pPr>
        <w:jc w:val="both"/>
        <w:rPr>
          <w:i/>
        </w:rPr>
      </w:pPr>
      <w:r>
        <w:rPr>
          <w:i/>
        </w:rPr>
        <w:t xml:space="preserve">5) Download </w:t>
      </w:r>
      <w:proofErr w:type="spellStart"/>
      <w:r>
        <w:rPr>
          <w:i/>
        </w:rPr>
        <w:t>Tracktor</w:t>
      </w:r>
      <w:proofErr w:type="spellEnd"/>
    </w:p>
    <w:p w14:paraId="4AF0A6C1" w14:textId="77777777" w:rsidR="005A4454" w:rsidRDefault="005A4454" w:rsidP="00480C42">
      <w:pPr>
        <w:jc w:val="both"/>
        <w:rPr>
          <w:i/>
        </w:rPr>
      </w:pPr>
    </w:p>
    <w:p w14:paraId="71997E41" w14:textId="288D7F66" w:rsidR="005A4454" w:rsidRDefault="005A4454" w:rsidP="00480C42">
      <w:pPr>
        <w:jc w:val="both"/>
      </w:pPr>
      <w:r>
        <w:t xml:space="preserve">Go on </w:t>
      </w:r>
      <w:proofErr w:type="spellStart"/>
      <w:r>
        <w:t>Tracktor’s</w:t>
      </w:r>
      <w:proofErr w:type="spellEnd"/>
      <w:r>
        <w:t xml:space="preserve"> </w:t>
      </w:r>
      <w:proofErr w:type="spellStart"/>
      <w:r>
        <w:t>GitHub</w:t>
      </w:r>
      <w:proofErr w:type="spellEnd"/>
      <w:r>
        <w:t xml:space="preserve"> page </w:t>
      </w:r>
      <w:hyperlink r:id="rId21" w:history="1">
        <w:r w:rsidRPr="00064746">
          <w:rPr>
            <w:rStyle w:val="Hyperlink"/>
          </w:rPr>
          <w:t>https://github.com/vivekhsridhar/tracktor</w:t>
        </w:r>
      </w:hyperlink>
      <w:r>
        <w:t xml:space="preserve"> and click the green “clone or download” button. Download the .zip file to your choice location on your computer, and unzip the folder.</w:t>
      </w:r>
    </w:p>
    <w:p w14:paraId="10D87D32" w14:textId="77777777" w:rsidR="005A4454" w:rsidRDefault="005A4454" w:rsidP="00480C42">
      <w:pPr>
        <w:jc w:val="both"/>
        <w:rPr>
          <w:color w:val="D9D9D9" w:themeColor="background1" w:themeShade="D9"/>
        </w:rPr>
      </w:pPr>
    </w:p>
    <w:p w14:paraId="4E9CD670" w14:textId="05F9B46E" w:rsidR="00744EA8" w:rsidRPr="00744EA8" w:rsidRDefault="00744EA8" w:rsidP="00744EA8">
      <w:pPr>
        <w:jc w:val="both"/>
        <w:rPr>
          <w:color w:val="D9D9D9" w:themeColor="background1" w:themeShade="D9"/>
        </w:rPr>
      </w:pPr>
      <w:proofErr w:type="spellStart"/>
      <w:r>
        <w:t>Tracktor</w:t>
      </w:r>
      <w:proofErr w:type="spellEnd"/>
      <w:r>
        <w:t xml:space="preserve"> is basically just a set of lines of code, there is no “installation” required as for most software, and there is no GUI (Graphical User Interface). You will need to enter the various parameters (e.g. name of video, location of the video, etc</w:t>
      </w:r>
      <w:r w:rsidR="002244CF">
        <w:t>.) directly into the code, but we</w:t>
      </w:r>
      <w:r>
        <w:t xml:space="preserve"> will guide you through it for an easy start.</w:t>
      </w:r>
      <w:r>
        <w:rPr>
          <w:color w:val="D9D9D9" w:themeColor="background1" w:themeShade="D9"/>
        </w:rPr>
        <w:t xml:space="preserve"> </w:t>
      </w:r>
      <w:r>
        <w:t xml:space="preserve">For your understanding, here’s a short description of the content of </w:t>
      </w:r>
      <w:proofErr w:type="spellStart"/>
      <w:r>
        <w:t>Tracktor</w:t>
      </w:r>
      <w:proofErr w:type="spellEnd"/>
      <w:r>
        <w:t xml:space="preserve">. All the files or folders labelled here as “non-relevant” are not necessary to understand how to work with </w:t>
      </w:r>
      <w:proofErr w:type="spellStart"/>
      <w:r>
        <w:t>Tracktor</w:t>
      </w:r>
      <w:proofErr w:type="spellEnd"/>
      <w:r>
        <w:t>.</w:t>
      </w:r>
    </w:p>
    <w:p w14:paraId="71DB6D56" w14:textId="77777777" w:rsidR="00744EA8" w:rsidRDefault="00744EA8" w:rsidP="00744EA8">
      <w:pPr>
        <w:jc w:val="both"/>
      </w:pPr>
    </w:p>
    <w:p w14:paraId="09FE769B" w14:textId="77777777" w:rsidR="00744EA8" w:rsidRPr="008D77DC" w:rsidRDefault="007239B3" w:rsidP="00744EA8">
      <w:pPr>
        <w:rPr>
          <w:rStyle w:val="css-truncate"/>
          <w:rFonts w:ascii="Helvetica" w:hAnsi="Helvetica"/>
          <w:color w:val="24292E"/>
          <w:sz w:val="21"/>
          <w:szCs w:val="21"/>
          <w:lang w:val="fr-CH"/>
        </w:rPr>
      </w:pPr>
      <w:hyperlink r:id="rId22" w:tooltip=".ipynb_checkpoints" w:history="1">
        <w:r w:rsidR="00744EA8" w:rsidRPr="008D77DC">
          <w:rPr>
            <w:rStyle w:val="Hyperlink"/>
            <w:rFonts w:ascii="Helvetica" w:hAnsi="Helvetica"/>
            <w:sz w:val="21"/>
            <w:szCs w:val="21"/>
            <w:lang w:val="fr-CH"/>
          </w:rPr>
          <w:t>.</w:t>
        </w:r>
        <w:proofErr w:type="spellStart"/>
        <w:r w:rsidR="00744EA8" w:rsidRPr="008D77DC">
          <w:rPr>
            <w:rStyle w:val="Hyperlink"/>
            <w:rFonts w:ascii="Helvetica" w:hAnsi="Helvetica"/>
            <w:sz w:val="21"/>
            <w:szCs w:val="21"/>
            <w:lang w:val="fr-CH"/>
          </w:rPr>
          <w:t>ipynb_checkpoints</w:t>
        </w:r>
        <w:proofErr w:type="spellEnd"/>
      </w:hyperlink>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t>non-relevant</w:t>
      </w:r>
    </w:p>
    <w:p w14:paraId="0218BD41" w14:textId="77777777" w:rsidR="00744EA8" w:rsidRPr="00575CAE" w:rsidRDefault="007239B3" w:rsidP="00744EA8">
      <w:pPr>
        <w:rPr>
          <w:rStyle w:val="css-truncate"/>
          <w:rFonts w:ascii="Helvetica" w:hAnsi="Helvetica"/>
          <w:color w:val="24292E"/>
          <w:sz w:val="21"/>
          <w:szCs w:val="21"/>
          <w:lang w:val="fr-FR"/>
        </w:rPr>
      </w:pPr>
      <w:hyperlink r:id="rId23" w:tooltip="__pycache__" w:history="1">
        <w:r w:rsidR="00744EA8" w:rsidRPr="00575CAE">
          <w:rPr>
            <w:rStyle w:val="Hyperlink"/>
            <w:rFonts w:ascii="Helvetica" w:hAnsi="Helvetica"/>
            <w:color w:val="0366D6"/>
            <w:sz w:val="21"/>
            <w:szCs w:val="21"/>
            <w:lang w:val="fr-FR"/>
          </w:rPr>
          <w:t>__</w:t>
        </w:r>
        <w:proofErr w:type="spellStart"/>
        <w:r w:rsidR="00744EA8" w:rsidRPr="00575CAE">
          <w:rPr>
            <w:rStyle w:val="Hyperlink"/>
            <w:rFonts w:ascii="Helvetica" w:hAnsi="Helvetica"/>
            <w:color w:val="0366D6"/>
            <w:sz w:val="21"/>
            <w:szCs w:val="21"/>
            <w:lang w:val="fr-FR"/>
          </w:rPr>
          <w:t>pycache</w:t>
        </w:r>
        <w:proofErr w:type="spellEnd"/>
        <w:r w:rsidR="00744EA8" w:rsidRPr="00575CAE">
          <w:rPr>
            <w:rStyle w:val="Hyperlink"/>
            <w:rFonts w:ascii="Helvetica" w:hAnsi="Helvetica"/>
            <w:color w:val="0366D6"/>
            <w:sz w:val="21"/>
            <w:szCs w:val="21"/>
            <w:lang w:val="fr-FR"/>
          </w:rPr>
          <w:t>__</w:t>
        </w:r>
      </w:hyperlink>
      <w:r w:rsidR="00744EA8" w:rsidRPr="00575CAE">
        <w:rPr>
          <w:rStyle w:val="css-truncate"/>
          <w:rFonts w:ascii="Helvetica" w:hAnsi="Helvetica"/>
          <w:color w:val="24292E"/>
          <w:sz w:val="21"/>
          <w:szCs w:val="21"/>
          <w:lang w:val="fr-FR"/>
        </w:rPr>
        <w:t xml:space="preserve"> </w:t>
      </w:r>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t>non-relevant</w:t>
      </w:r>
    </w:p>
    <w:p w14:paraId="0A2108C9" w14:textId="77777777" w:rsidR="00744EA8" w:rsidRPr="00575CAE" w:rsidRDefault="007239B3" w:rsidP="00744EA8">
      <w:pPr>
        <w:rPr>
          <w:rStyle w:val="css-truncate"/>
          <w:rFonts w:ascii="Helvetica" w:hAnsi="Helvetica"/>
          <w:color w:val="24292E"/>
          <w:sz w:val="21"/>
          <w:szCs w:val="21"/>
          <w:lang w:val="fr-FR"/>
        </w:rPr>
      </w:pPr>
      <w:hyperlink r:id="rId24" w:tooltip="logo" w:history="1">
        <w:r w:rsidR="00744EA8" w:rsidRPr="00575CAE">
          <w:rPr>
            <w:rStyle w:val="Hyperlink"/>
            <w:rFonts w:ascii="Helvetica" w:hAnsi="Helvetica"/>
            <w:color w:val="0366D6"/>
            <w:sz w:val="21"/>
            <w:szCs w:val="21"/>
            <w:lang w:val="fr-FR"/>
          </w:rPr>
          <w:t>logo</w:t>
        </w:r>
      </w:hyperlink>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t>non-relevant</w:t>
      </w:r>
    </w:p>
    <w:p w14:paraId="305AB3E8" w14:textId="77777777" w:rsidR="00744EA8" w:rsidRDefault="007239B3" w:rsidP="00744EA8">
      <w:pPr>
        <w:rPr>
          <w:rStyle w:val="css-truncate"/>
          <w:rFonts w:ascii="Helvetica" w:hAnsi="Helvetica"/>
          <w:color w:val="24292E"/>
          <w:sz w:val="21"/>
          <w:szCs w:val="21"/>
          <w:lang w:val="fr-FR"/>
        </w:rPr>
      </w:pPr>
      <w:hyperlink r:id="rId25" w:tooltip="output" w:history="1">
        <w:r w:rsidR="00744EA8" w:rsidRPr="00575CAE">
          <w:rPr>
            <w:rStyle w:val="Hyperlink"/>
            <w:rFonts w:ascii="Helvetica" w:hAnsi="Helvetica"/>
            <w:color w:val="0366D6"/>
            <w:sz w:val="21"/>
            <w:szCs w:val="21"/>
            <w:lang w:val="fr-FR"/>
          </w:rPr>
          <w:t>output</w:t>
        </w:r>
      </w:hyperlink>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t>non-relevant</w:t>
      </w:r>
    </w:p>
    <w:p w14:paraId="4BCBBF49" w14:textId="77777777" w:rsidR="002244CF" w:rsidRDefault="002244CF" w:rsidP="00744EA8">
      <w:pPr>
        <w:rPr>
          <w:rStyle w:val="css-truncate"/>
          <w:rFonts w:ascii="Helvetica" w:hAnsi="Helvetica"/>
          <w:color w:val="24292E"/>
          <w:sz w:val="21"/>
          <w:szCs w:val="21"/>
          <w:lang w:val="fr-FR"/>
        </w:rPr>
      </w:pPr>
    </w:p>
    <w:p w14:paraId="578B99BB" w14:textId="6AED2635" w:rsidR="002244CF" w:rsidRPr="002244CF" w:rsidRDefault="007239B3" w:rsidP="00744EA8">
      <w:pPr>
        <w:rPr>
          <w:rStyle w:val="css-truncate"/>
          <w:rFonts w:ascii="Helvetica" w:hAnsi="Helvetica"/>
          <w:color w:val="24292E"/>
          <w:sz w:val="21"/>
          <w:szCs w:val="21"/>
          <w:lang w:val="en-US"/>
        </w:rPr>
      </w:pPr>
      <w:hyperlink r:id="rId26" w:tooltip="videos" w:history="1">
        <w:r w:rsidR="002244CF" w:rsidRPr="002244CF">
          <w:rPr>
            <w:rStyle w:val="Hyperlink"/>
            <w:rFonts w:ascii="Helvetica" w:hAnsi="Helvetica"/>
            <w:sz w:val="21"/>
            <w:szCs w:val="21"/>
            <w:lang w:val="en-US"/>
          </w:rPr>
          <w:t>videos</w:t>
        </w:r>
      </w:hyperlink>
      <w:r w:rsidR="002244CF" w:rsidRPr="002244CF">
        <w:rPr>
          <w:rFonts w:ascii="Helvetica" w:hAnsi="Helvetica"/>
          <w:color w:val="24292E"/>
          <w:sz w:val="21"/>
          <w:szCs w:val="21"/>
          <w:lang w:val="en-US"/>
        </w:rPr>
        <w:tab/>
      </w:r>
      <w:r w:rsidR="002244CF" w:rsidRPr="002244CF">
        <w:rPr>
          <w:rFonts w:ascii="Helvetica" w:hAnsi="Helvetica"/>
          <w:color w:val="24292E"/>
          <w:sz w:val="21"/>
          <w:szCs w:val="21"/>
          <w:lang w:val="en-US"/>
        </w:rPr>
        <w:tab/>
      </w:r>
      <w:r w:rsidR="002244CF" w:rsidRPr="002244CF">
        <w:rPr>
          <w:rFonts w:ascii="Helvetica" w:hAnsi="Helvetica"/>
          <w:color w:val="24292E"/>
          <w:sz w:val="21"/>
          <w:szCs w:val="21"/>
          <w:lang w:val="en-US"/>
        </w:rPr>
        <w:tab/>
      </w:r>
      <w:r w:rsidR="002244CF" w:rsidRPr="002244CF">
        <w:rPr>
          <w:rFonts w:ascii="Helvetica" w:hAnsi="Helvetica"/>
          <w:color w:val="24292E"/>
          <w:sz w:val="21"/>
          <w:szCs w:val="21"/>
          <w:lang w:val="en-US"/>
        </w:rPr>
        <w:tab/>
      </w:r>
      <w:r w:rsidR="002244CF" w:rsidRPr="002244CF">
        <w:rPr>
          <w:rFonts w:ascii="Helvetica" w:hAnsi="Helvetica"/>
          <w:color w:val="24292E"/>
          <w:sz w:val="21"/>
          <w:szCs w:val="21"/>
          <w:lang w:val="en-US"/>
        </w:rPr>
        <w:tab/>
        <w:t xml:space="preserve">This </w:t>
      </w:r>
      <w:r w:rsidR="002244CF">
        <w:rPr>
          <w:rFonts w:ascii="Helvetica" w:hAnsi="Helvetica"/>
          <w:color w:val="24292E"/>
          <w:sz w:val="21"/>
          <w:szCs w:val="21"/>
          <w:lang w:val="en-US"/>
        </w:rPr>
        <w:t>is</w:t>
      </w:r>
      <w:r w:rsidR="002244CF" w:rsidRPr="002244CF">
        <w:rPr>
          <w:rFonts w:ascii="Helvetica" w:hAnsi="Helvetica"/>
          <w:color w:val="24292E"/>
          <w:sz w:val="21"/>
          <w:szCs w:val="21"/>
          <w:lang w:val="en-US"/>
        </w:rPr>
        <w:t xml:space="preserve"> </w:t>
      </w:r>
      <w:r w:rsidR="002244CF">
        <w:rPr>
          <w:rFonts w:ascii="Helvetica" w:hAnsi="Helvetica"/>
          <w:color w:val="24292E"/>
          <w:sz w:val="21"/>
          <w:szCs w:val="21"/>
          <w:lang w:val="en-US"/>
        </w:rPr>
        <w:t>t</w:t>
      </w:r>
      <w:r w:rsidR="002244CF" w:rsidRPr="002244CF">
        <w:rPr>
          <w:rFonts w:ascii="Helvetica" w:hAnsi="Helvetica"/>
          <w:color w:val="24292E"/>
          <w:sz w:val="21"/>
          <w:szCs w:val="21"/>
          <w:lang w:val="en-US"/>
        </w:rPr>
        <w:t>he folder whe</w:t>
      </w:r>
      <w:r w:rsidR="002244CF">
        <w:rPr>
          <w:rFonts w:ascii="Helvetica" w:hAnsi="Helvetica"/>
          <w:color w:val="24292E"/>
          <w:sz w:val="21"/>
          <w:szCs w:val="21"/>
          <w:lang w:val="en-US"/>
        </w:rPr>
        <w:t>re the example videos are stored</w:t>
      </w:r>
    </w:p>
    <w:p w14:paraId="62764170" w14:textId="77777777" w:rsidR="002244CF" w:rsidRDefault="002244CF" w:rsidP="00744EA8"/>
    <w:p w14:paraId="22B48E2F" w14:textId="77777777" w:rsidR="00744EA8" w:rsidRPr="00575CAE" w:rsidRDefault="007239B3" w:rsidP="00744EA8">
      <w:pPr>
        <w:rPr>
          <w:rStyle w:val="css-truncate"/>
          <w:rFonts w:ascii="Helvetica" w:hAnsi="Helvetica"/>
          <w:color w:val="24292E"/>
          <w:sz w:val="21"/>
          <w:szCs w:val="21"/>
          <w:lang w:val="fr-FR"/>
        </w:rPr>
      </w:pPr>
      <w:hyperlink r:id="rId27" w:tooltip=".DS_Store" w:history="1">
        <w:r w:rsidR="00744EA8" w:rsidRPr="00575CAE">
          <w:rPr>
            <w:rStyle w:val="Hyperlink"/>
            <w:rFonts w:ascii="Helvetica" w:hAnsi="Helvetica"/>
            <w:color w:val="0366D6"/>
            <w:sz w:val="21"/>
            <w:szCs w:val="21"/>
            <w:lang w:val="fr-FR"/>
          </w:rPr>
          <w:t>.</w:t>
        </w:r>
        <w:proofErr w:type="spellStart"/>
        <w:r w:rsidR="00744EA8" w:rsidRPr="00575CAE">
          <w:rPr>
            <w:rStyle w:val="Hyperlink"/>
            <w:rFonts w:ascii="Helvetica" w:hAnsi="Helvetica"/>
            <w:color w:val="0366D6"/>
            <w:sz w:val="21"/>
            <w:szCs w:val="21"/>
            <w:lang w:val="fr-FR"/>
          </w:rPr>
          <w:t>DS_Store</w:t>
        </w:r>
        <w:proofErr w:type="spellEnd"/>
      </w:hyperlink>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t>non-relevant</w:t>
      </w:r>
    </w:p>
    <w:p w14:paraId="62C0116B" w14:textId="26DFB977" w:rsidR="00744EA8" w:rsidRDefault="007239B3" w:rsidP="00744EA8">
      <w:pPr>
        <w:rPr>
          <w:rStyle w:val="css-truncate"/>
          <w:rFonts w:ascii="Helvetica" w:hAnsi="Helvetica"/>
          <w:color w:val="24292E"/>
          <w:sz w:val="21"/>
          <w:szCs w:val="21"/>
          <w:lang w:val="fr-FR"/>
        </w:rPr>
      </w:pPr>
      <w:hyperlink r:id="rId28" w:tooltip="LICENSE" w:history="1">
        <w:r w:rsidR="00744EA8" w:rsidRPr="00575CAE">
          <w:rPr>
            <w:rStyle w:val="Hyperlink"/>
            <w:rFonts w:ascii="Helvetica" w:hAnsi="Helvetica"/>
            <w:color w:val="0366D6"/>
            <w:sz w:val="21"/>
            <w:szCs w:val="21"/>
            <w:lang w:val="fr-FR"/>
          </w:rPr>
          <w:t>LICENSE</w:t>
        </w:r>
      </w:hyperlink>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r>
      <w:r w:rsidR="00744EA8" w:rsidRPr="00575CAE">
        <w:rPr>
          <w:rStyle w:val="css-truncate"/>
          <w:rFonts w:ascii="Helvetica" w:hAnsi="Helvetica"/>
          <w:color w:val="24292E"/>
          <w:sz w:val="21"/>
          <w:szCs w:val="21"/>
          <w:lang w:val="fr-FR"/>
        </w:rPr>
        <w:tab/>
        <w:t>non-relevant</w:t>
      </w:r>
    </w:p>
    <w:p w14:paraId="6DB9516F" w14:textId="77777777" w:rsidR="002244CF" w:rsidRPr="00575CAE" w:rsidRDefault="002244CF" w:rsidP="00744EA8">
      <w:pPr>
        <w:rPr>
          <w:rStyle w:val="css-truncate"/>
          <w:rFonts w:ascii="Helvetica" w:hAnsi="Helvetica"/>
          <w:color w:val="24292E"/>
          <w:sz w:val="21"/>
          <w:szCs w:val="21"/>
          <w:lang w:val="fr-FR"/>
        </w:rPr>
      </w:pPr>
    </w:p>
    <w:p w14:paraId="7D69125E" w14:textId="77777777" w:rsidR="00744EA8" w:rsidRDefault="007239B3" w:rsidP="00744EA8">
      <w:pPr>
        <w:rPr>
          <w:rStyle w:val="css-truncate"/>
          <w:rFonts w:ascii="Helvetica" w:hAnsi="Helvetica"/>
          <w:color w:val="24292E"/>
          <w:sz w:val="21"/>
          <w:szCs w:val="21"/>
        </w:rPr>
      </w:pPr>
      <w:hyperlink r:id="rId29" w:tooltip="README.md" w:history="1">
        <w:r w:rsidR="00744EA8">
          <w:rPr>
            <w:rStyle w:val="Hyperlink"/>
            <w:rFonts w:ascii="Helvetica" w:hAnsi="Helvetica"/>
            <w:color w:val="0366D6"/>
            <w:sz w:val="21"/>
            <w:szCs w:val="21"/>
          </w:rPr>
          <w:t>README.md</w:t>
        </w:r>
      </w:hyperlink>
      <w:r w:rsidR="00744EA8">
        <w:rPr>
          <w:rStyle w:val="css-truncate"/>
          <w:rFonts w:ascii="Helvetica" w:hAnsi="Helvetica"/>
          <w:color w:val="24292E"/>
          <w:sz w:val="21"/>
          <w:szCs w:val="21"/>
        </w:rPr>
        <w:tab/>
      </w:r>
      <w:r w:rsidR="00744EA8">
        <w:rPr>
          <w:rStyle w:val="css-truncate"/>
          <w:rFonts w:ascii="Helvetica" w:hAnsi="Helvetica"/>
          <w:color w:val="24292E"/>
          <w:sz w:val="21"/>
          <w:szCs w:val="21"/>
        </w:rPr>
        <w:tab/>
      </w:r>
      <w:r w:rsidR="00744EA8">
        <w:rPr>
          <w:rStyle w:val="css-truncate"/>
          <w:rFonts w:ascii="Helvetica" w:hAnsi="Helvetica"/>
          <w:color w:val="24292E"/>
          <w:sz w:val="21"/>
          <w:szCs w:val="21"/>
        </w:rPr>
        <w:tab/>
      </w:r>
      <w:r w:rsidR="00744EA8">
        <w:rPr>
          <w:rStyle w:val="css-truncate"/>
          <w:rFonts w:ascii="Helvetica" w:hAnsi="Helvetica"/>
          <w:color w:val="24292E"/>
          <w:sz w:val="21"/>
          <w:szCs w:val="21"/>
        </w:rPr>
        <w:tab/>
        <w:t>This Tutorial</w:t>
      </w:r>
    </w:p>
    <w:p w14:paraId="42F2963C" w14:textId="3027230F" w:rsidR="00744EA8" w:rsidRPr="00C71323" w:rsidRDefault="007239B3" w:rsidP="00744EA8">
      <w:pPr>
        <w:rPr>
          <w:rStyle w:val="css-truncate"/>
          <w:rFonts w:ascii="Helvetica" w:hAnsi="Helvetica"/>
          <w:color w:val="24292E"/>
          <w:sz w:val="21"/>
          <w:szCs w:val="21"/>
          <w:lang w:val="en-US"/>
        </w:rPr>
      </w:pPr>
      <w:hyperlink r:id="rId30" w:tooltip="logo-small.jpg" w:history="1">
        <w:r w:rsidR="002244CF" w:rsidRPr="00C71323">
          <w:rPr>
            <w:rStyle w:val="Hyperlink"/>
            <w:rFonts w:ascii="Helvetica" w:hAnsi="Helvetica"/>
            <w:sz w:val="21"/>
            <w:szCs w:val="21"/>
            <w:lang w:val="en-US"/>
          </w:rPr>
          <w:t>logo-small.jpg</w:t>
        </w:r>
      </w:hyperlink>
      <w:r w:rsidR="002244CF" w:rsidRPr="00C71323">
        <w:rPr>
          <w:rFonts w:ascii="Helvetica" w:hAnsi="Helvetica"/>
          <w:color w:val="24292E"/>
          <w:sz w:val="21"/>
          <w:szCs w:val="21"/>
          <w:lang w:val="en-US"/>
        </w:rPr>
        <w:tab/>
      </w:r>
      <w:r w:rsidR="002244CF" w:rsidRPr="00C71323">
        <w:rPr>
          <w:rFonts w:ascii="Helvetica" w:hAnsi="Helvetica"/>
          <w:color w:val="24292E"/>
          <w:sz w:val="21"/>
          <w:szCs w:val="21"/>
          <w:lang w:val="en-US"/>
        </w:rPr>
        <w:tab/>
      </w:r>
      <w:r w:rsidR="002244CF" w:rsidRPr="00C71323">
        <w:rPr>
          <w:rFonts w:ascii="Helvetica" w:hAnsi="Helvetica"/>
          <w:color w:val="24292E"/>
          <w:sz w:val="21"/>
          <w:szCs w:val="21"/>
          <w:lang w:val="en-US"/>
        </w:rPr>
        <w:tab/>
      </w:r>
      <w:r w:rsidR="002244CF" w:rsidRPr="00C71323">
        <w:rPr>
          <w:rFonts w:ascii="Helvetica" w:hAnsi="Helvetica"/>
          <w:color w:val="24292E"/>
          <w:sz w:val="21"/>
          <w:szCs w:val="21"/>
          <w:lang w:val="en-US"/>
        </w:rPr>
        <w:tab/>
        <w:t>non-relevant (</w:t>
      </w:r>
      <w:proofErr w:type="spellStart"/>
      <w:r w:rsidR="002244CF" w:rsidRPr="00C71323">
        <w:rPr>
          <w:rFonts w:ascii="Helvetica" w:hAnsi="Helvetica"/>
          <w:color w:val="24292E"/>
          <w:sz w:val="21"/>
          <w:szCs w:val="21"/>
          <w:lang w:val="en-US"/>
        </w:rPr>
        <w:t>Tracktor’s</w:t>
      </w:r>
      <w:proofErr w:type="spellEnd"/>
      <w:r w:rsidR="002244CF" w:rsidRPr="00C71323">
        <w:rPr>
          <w:rFonts w:ascii="Helvetica" w:hAnsi="Helvetica"/>
          <w:color w:val="24292E"/>
          <w:sz w:val="21"/>
          <w:szCs w:val="21"/>
          <w:lang w:val="en-US"/>
        </w:rPr>
        <w:t xml:space="preserve"> logo)</w:t>
      </w:r>
    </w:p>
    <w:p w14:paraId="6F7A5FD3" w14:textId="77777777" w:rsidR="00744EA8" w:rsidRDefault="007239B3" w:rsidP="00744EA8">
      <w:pPr>
        <w:ind w:left="3600" w:hanging="3600"/>
        <w:rPr>
          <w:rStyle w:val="css-truncate"/>
          <w:rFonts w:ascii="Helvetica" w:hAnsi="Helvetica"/>
          <w:color w:val="24292E"/>
          <w:sz w:val="21"/>
          <w:szCs w:val="21"/>
        </w:rPr>
      </w:pPr>
      <w:hyperlink r:id="rId31" w:tooltip="single_fish.ipynb" w:history="1">
        <w:proofErr w:type="spellStart"/>
        <w:r w:rsidR="00744EA8">
          <w:rPr>
            <w:rStyle w:val="Hyperlink"/>
            <w:rFonts w:ascii="Helvetica" w:hAnsi="Helvetica"/>
            <w:color w:val="0366D6"/>
            <w:sz w:val="21"/>
            <w:szCs w:val="21"/>
          </w:rPr>
          <w:t>single_fish.ipynb</w:t>
        </w:r>
        <w:proofErr w:type="spellEnd"/>
      </w:hyperlink>
      <w:r w:rsidR="00744EA8">
        <w:rPr>
          <w:rStyle w:val="css-truncate"/>
          <w:rFonts w:ascii="Helvetica" w:hAnsi="Helvetica"/>
          <w:color w:val="24292E"/>
          <w:sz w:val="21"/>
          <w:szCs w:val="21"/>
        </w:rPr>
        <w:tab/>
        <w:t xml:space="preserve">Example. </w:t>
      </w:r>
      <w:proofErr w:type="spellStart"/>
      <w:r w:rsidR="00744EA8">
        <w:rPr>
          <w:rStyle w:val="css-truncate"/>
          <w:rFonts w:ascii="Helvetica" w:hAnsi="Helvetica"/>
          <w:color w:val="24292E"/>
          <w:sz w:val="21"/>
          <w:szCs w:val="21"/>
        </w:rPr>
        <w:t>Jupyter</w:t>
      </w:r>
      <w:proofErr w:type="spellEnd"/>
      <w:r w:rsidR="00744EA8">
        <w:rPr>
          <w:rStyle w:val="css-truncate"/>
          <w:rFonts w:ascii="Helvetica" w:hAnsi="Helvetica"/>
          <w:color w:val="24292E"/>
          <w:sz w:val="21"/>
          <w:szCs w:val="21"/>
        </w:rPr>
        <w:t xml:space="preserve"> notebook. This code was created to track a single fish in a noisy environment.</w:t>
      </w:r>
    </w:p>
    <w:p w14:paraId="44BB0E4C" w14:textId="77777777" w:rsidR="00744EA8" w:rsidRDefault="00744EA8" w:rsidP="00744EA8">
      <w:pPr>
        <w:ind w:left="3600" w:hanging="3600"/>
        <w:rPr>
          <w:rStyle w:val="css-truncate"/>
          <w:rFonts w:ascii="Helvetica" w:hAnsi="Helvetica"/>
          <w:color w:val="24292E"/>
          <w:sz w:val="21"/>
          <w:szCs w:val="21"/>
        </w:rPr>
      </w:pPr>
    </w:p>
    <w:p w14:paraId="57206222" w14:textId="5ABAD009" w:rsidR="00744EA8" w:rsidRDefault="007239B3" w:rsidP="00744EA8">
      <w:pPr>
        <w:ind w:left="3600" w:hanging="3600"/>
        <w:rPr>
          <w:rStyle w:val="css-truncate"/>
          <w:rFonts w:ascii="Helvetica" w:hAnsi="Helvetica"/>
          <w:color w:val="24292E"/>
          <w:sz w:val="21"/>
          <w:szCs w:val="21"/>
        </w:rPr>
      </w:pPr>
      <w:hyperlink r:id="rId32" w:tooltip="spider_track.ipynb" w:history="1">
        <w:proofErr w:type="spellStart"/>
        <w:r w:rsidR="00744EA8">
          <w:rPr>
            <w:rStyle w:val="Hyperlink"/>
            <w:rFonts w:ascii="Helvetica" w:hAnsi="Helvetica"/>
            <w:color w:val="0366D6"/>
            <w:sz w:val="21"/>
            <w:szCs w:val="21"/>
          </w:rPr>
          <w:t>spider_track.ipynb</w:t>
        </w:r>
        <w:proofErr w:type="spellEnd"/>
      </w:hyperlink>
      <w:r w:rsidR="00744EA8">
        <w:rPr>
          <w:rStyle w:val="css-truncate"/>
          <w:rFonts w:ascii="Helvetica" w:hAnsi="Helvetica"/>
          <w:color w:val="24292E"/>
          <w:sz w:val="21"/>
          <w:szCs w:val="21"/>
        </w:rPr>
        <w:tab/>
        <w:t xml:space="preserve">Example. </w:t>
      </w:r>
      <w:proofErr w:type="spellStart"/>
      <w:r w:rsidR="00744EA8">
        <w:rPr>
          <w:rStyle w:val="css-truncate"/>
          <w:rFonts w:ascii="Helvetica" w:hAnsi="Helvetica"/>
          <w:color w:val="24292E"/>
          <w:sz w:val="21"/>
          <w:szCs w:val="21"/>
        </w:rPr>
        <w:t>Jupyter</w:t>
      </w:r>
      <w:proofErr w:type="spellEnd"/>
      <w:r w:rsidR="00744EA8">
        <w:rPr>
          <w:rStyle w:val="css-truncate"/>
          <w:rFonts w:ascii="Helvetica" w:hAnsi="Helvetica"/>
          <w:color w:val="24292E"/>
          <w:sz w:val="21"/>
          <w:szCs w:val="21"/>
        </w:rPr>
        <w:t xml:space="preserve"> notebook. This code was created to track 2 spiders of very different sizes</w:t>
      </w:r>
      <w:r w:rsidR="002244CF">
        <w:rPr>
          <w:rStyle w:val="css-truncate"/>
          <w:rFonts w:ascii="Helvetica" w:hAnsi="Helvetica"/>
          <w:color w:val="24292E"/>
          <w:sz w:val="21"/>
          <w:szCs w:val="21"/>
        </w:rPr>
        <w:t xml:space="preserve"> in a controlled environment</w:t>
      </w:r>
      <w:r w:rsidR="00744EA8">
        <w:rPr>
          <w:rStyle w:val="css-truncate"/>
          <w:rFonts w:ascii="Helvetica" w:hAnsi="Helvetica"/>
          <w:color w:val="24292E"/>
          <w:sz w:val="21"/>
          <w:szCs w:val="21"/>
        </w:rPr>
        <w:t xml:space="preserve">, maintaining identities. </w:t>
      </w:r>
    </w:p>
    <w:p w14:paraId="10619B1B" w14:textId="77777777" w:rsidR="00744EA8" w:rsidRDefault="00744EA8" w:rsidP="00744EA8">
      <w:pPr>
        <w:ind w:left="3600" w:hanging="3600"/>
        <w:rPr>
          <w:rStyle w:val="css-truncate"/>
          <w:rFonts w:ascii="Helvetica" w:hAnsi="Helvetica"/>
          <w:color w:val="24292E"/>
          <w:sz w:val="21"/>
          <w:szCs w:val="21"/>
        </w:rPr>
      </w:pPr>
    </w:p>
    <w:p w14:paraId="0B880BBE" w14:textId="305B026A" w:rsidR="00744EA8" w:rsidRDefault="007239B3" w:rsidP="00744EA8">
      <w:pPr>
        <w:ind w:left="3600" w:hanging="3600"/>
        <w:rPr>
          <w:rStyle w:val="css-truncate"/>
          <w:rFonts w:ascii="Helvetica" w:hAnsi="Helvetica"/>
          <w:color w:val="24292E"/>
          <w:sz w:val="21"/>
          <w:szCs w:val="21"/>
        </w:rPr>
      </w:pPr>
      <w:hyperlink r:id="rId33" w:tooltip="track_termites.ipynb" w:history="1">
        <w:proofErr w:type="spellStart"/>
        <w:r w:rsidR="00744EA8">
          <w:rPr>
            <w:rStyle w:val="Hyperlink"/>
            <w:rFonts w:ascii="Helvetica" w:hAnsi="Helvetica"/>
            <w:color w:val="0366D6"/>
            <w:sz w:val="21"/>
            <w:szCs w:val="21"/>
          </w:rPr>
          <w:t>track_termites.ipynb</w:t>
        </w:r>
        <w:proofErr w:type="spellEnd"/>
      </w:hyperlink>
      <w:r w:rsidR="00744EA8">
        <w:rPr>
          <w:rStyle w:val="css-truncate"/>
          <w:rFonts w:ascii="Helvetica" w:hAnsi="Helvetica"/>
          <w:color w:val="24292E"/>
          <w:sz w:val="21"/>
          <w:szCs w:val="21"/>
        </w:rPr>
        <w:tab/>
        <w:t xml:space="preserve">Example. </w:t>
      </w:r>
      <w:proofErr w:type="spellStart"/>
      <w:r w:rsidR="00744EA8">
        <w:rPr>
          <w:rStyle w:val="css-truncate"/>
          <w:rFonts w:ascii="Helvetica" w:hAnsi="Helvetica"/>
          <w:color w:val="24292E"/>
          <w:sz w:val="21"/>
          <w:szCs w:val="21"/>
        </w:rPr>
        <w:t>Jupyter</w:t>
      </w:r>
      <w:proofErr w:type="spellEnd"/>
      <w:r w:rsidR="00744EA8">
        <w:rPr>
          <w:rStyle w:val="css-truncate"/>
          <w:rFonts w:ascii="Helvetica" w:hAnsi="Helvetica"/>
          <w:color w:val="24292E"/>
          <w:sz w:val="21"/>
          <w:szCs w:val="21"/>
        </w:rPr>
        <w:t xml:space="preserve"> notebook. This code was created to track </w:t>
      </w:r>
      <w:r w:rsidR="002244CF">
        <w:rPr>
          <w:rStyle w:val="css-truncate"/>
          <w:rFonts w:ascii="Helvetica" w:hAnsi="Helvetica"/>
          <w:color w:val="24292E"/>
          <w:sz w:val="21"/>
          <w:szCs w:val="21"/>
        </w:rPr>
        <w:t>up to 8 termites in a controlled environment</w:t>
      </w:r>
      <w:r w:rsidR="00744EA8">
        <w:rPr>
          <w:rStyle w:val="css-truncate"/>
          <w:rFonts w:ascii="Helvetica" w:hAnsi="Helvetica"/>
          <w:color w:val="24292E"/>
          <w:sz w:val="21"/>
          <w:szCs w:val="21"/>
        </w:rPr>
        <w:t>, maintaining identities.</w:t>
      </w:r>
    </w:p>
    <w:p w14:paraId="2C6D9C9F" w14:textId="77777777" w:rsidR="00744EA8" w:rsidRDefault="00744EA8" w:rsidP="00744EA8">
      <w:pPr>
        <w:rPr>
          <w:rStyle w:val="css-truncate"/>
          <w:rFonts w:ascii="Helvetica" w:hAnsi="Helvetica"/>
          <w:color w:val="24292E"/>
          <w:sz w:val="21"/>
          <w:szCs w:val="21"/>
        </w:rPr>
      </w:pPr>
    </w:p>
    <w:p w14:paraId="041E51AA" w14:textId="77777777" w:rsidR="00744EA8" w:rsidRDefault="007239B3" w:rsidP="00744EA8">
      <w:pPr>
        <w:ind w:left="3600" w:hanging="3600"/>
      </w:pPr>
      <w:hyperlink r:id="rId34" w:tooltip="tracktor.py" w:history="1">
        <w:r w:rsidR="00744EA8">
          <w:rPr>
            <w:rStyle w:val="Hyperlink"/>
            <w:rFonts w:ascii="Helvetica" w:hAnsi="Helvetica"/>
            <w:color w:val="0366D6"/>
            <w:sz w:val="21"/>
            <w:szCs w:val="21"/>
          </w:rPr>
          <w:t>tracktor.py</w:t>
        </w:r>
      </w:hyperlink>
      <w:r w:rsidR="00744EA8">
        <w:rPr>
          <w:rStyle w:val="css-truncate"/>
          <w:rFonts w:ascii="Helvetica" w:hAnsi="Helvetica"/>
          <w:color w:val="24292E"/>
          <w:sz w:val="21"/>
          <w:szCs w:val="21"/>
        </w:rPr>
        <w:tab/>
        <w:t xml:space="preserve">This is the actual program. All the functions used in </w:t>
      </w:r>
      <w:proofErr w:type="spellStart"/>
      <w:r w:rsidR="00744EA8">
        <w:rPr>
          <w:rStyle w:val="css-truncate"/>
          <w:rFonts w:ascii="Helvetica" w:hAnsi="Helvetica"/>
          <w:color w:val="24292E"/>
          <w:sz w:val="21"/>
          <w:szCs w:val="21"/>
        </w:rPr>
        <w:t>tracktor</w:t>
      </w:r>
      <w:proofErr w:type="spellEnd"/>
      <w:r w:rsidR="00744EA8">
        <w:rPr>
          <w:rStyle w:val="css-truncate"/>
          <w:rFonts w:ascii="Helvetica" w:hAnsi="Helvetica"/>
          <w:color w:val="24292E"/>
          <w:sz w:val="21"/>
          <w:szCs w:val="21"/>
        </w:rPr>
        <w:t xml:space="preserve"> are defined here. It will not run by itself, but all 3 examples above use the functions available in this file. For unexperienced users, I recommend not touching this file, but rather pick one of the </w:t>
      </w:r>
      <w:proofErr w:type="spellStart"/>
      <w:r w:rsidR="00744EA8">
        <w:rPr>
          <w:rStyle w:val="css-truncate"/>
          <w:rFonts w:ascii="Helvetica" w:hAnsi="Helvetica"/>
          <w:color w:val="24292E"/>
          <w:sz w:val="21"/>
          <w:szCs w:val="21"/>
        </w:rPr>
        <w:t>jupyter</w:t>
      </w:r>
      <w:proofErr w:type="spellEnd"/>
      <w:r w:rsidR="00744EA8">
        <w:rPr>
          <w:rStyle w:val="css-truncate"/>
          <w:rFonts w:ascii="Helvetica" w:hAnsi="Helvetica"/>
          <w:color w:val="24292E"/>
          <w:sz w:val="21"/>
          <w:szCs w:val="21"/>
        </w:rPr>
        <w:t xml:space="preserve"> notebooks available above and change the parameters to fit your actual tracking problem.</w:t>
      </w:r>
    </w:p>
    <w:p w14:paraId="393558CF" w14:textId="77777777" w:rsidR="00744EA8" w:rsidRPr="005A4454" w:rsidRDefault="00744EA8" w:rsidP="00480C42">
      <w:pPr>
        <w:jc w:val="both"/>
        <w:rPr>
          <w:color w:val="D9D9D9" w:themeColor="background1" w:themeShade="D9"/>
        </w:rPr>
      </w:pPr>
    </w:p>
    <w:p w14:paraId="62A52D42" w14:textId="1837058D" w:rsidR="00FF68D9" w:rsidRDefault="002134AE" w:rsidP="00480C42">
      <w:pPr>
        <w:pStyle w:val="Heading1"/>
        <w:jc w:val="both"/>
      </w:pPr>
      <w:r>
        <w:t xml:space="preserve">Running </w:t>
      </w:r>
      <w:proofErr w:type="spellStart"/>
      <w:r>
        <w:t>Tracktor</w:t>
      </w:r>
      <w:proofErr w:type="spellEnd"/>
    </w:p>
    <w:p w14:paraId="70E77AE1" w14:textId="77777777" w:rsidR="00BA3008" w:rsidRDefault="00BA3008" w:rsidP="00480C42">
      <w:pPr>
        <w:jc w:val="both"/>
      </w:pPr>
    </w:p>
    <w:p w14:paraId="4033EB00" w14:textId="1447B2A9" w:rsidR="007063E8" w:rsidRPr="007063E8" w:rsidRDefault="007063E8" w:rsidP="00480C42">
      <w:pPr>
        <w:jc w:val="both"/>
        <w:rPr>
          <w:i/>
        </w:rPr>
      </w:pPr>
      <w:r w:rsidRPr="007063E8">
        <w:rPr>
          <w:i/>
        </w:rPr>
        <w:t xml:space="preserve">6) Open a </w:t>
      </w:r>
      <w:proofErr w:type="spellStart"/>
      <w:r w:rsidRPr="007063E8">
        <w:rPr>
          <w:i/>
        </w:rPr>
        <w:t>Jupyter</w:t>
      </w:r>
      <w:proofErr w:type="spellEnd"/>
      <w:r w:rsidRPr="007063E8">
        <w:rPr>
          <w:i/>
        </w:rPr>
        <w:t xml:space="preserve"> notebook</w:t>
      </w:r>
    </w:p>
    <w:p w14:paraId="5E7B88DB" w14:textId="2EA58FE7" w:rsidR="006847E2" w:rsidRDefault="00744EA8" w:rsidP="00744EA8">
      <w:pPr>
        <w:jc w:val="both"/>
      </w:pPr>
      <w:r>
        <w:t xml:space="preserve">We recommend running </w:t>
      </w:r>
      <w:proofErr w:type="spellStart"/>
      <w:r>
        <w:t>Tracktor</w:t>
      </w:r>
      <w:proofErr w:type="spellEnd"/>
      <w:r>
        <w:t xml:space="preserve"> through </w:t>
      </w:r>
      <w:proofErr w:type="spellStart"/>
      <w:r>
        <w:t>Jupyter</w:t>
      </w:r>
      <w:proofErr w:type="spellEnd"/>
      <w:r>
        <w:t xml:space="preserve">. For this, first make sure your virtual environment is activated (see section 2). Then start </w:t>
      </w:r>
      <w:proofErr w:type="spellStart"/>
      <w:r>
        <w:t>Jupyter</w:t>
      </w:r>
      <w:proofErr w:type="spellEnd"/>
      <w:r>
        <w:t xml:space="preserve"> by typing:</w:t>
      </w:r>
    </w:p>
    <w:p w14:paraId="5B1ACFDF" w14:textId="77777777" w:rsidR="00744EA8" w:rsidRDefault="00744EA8" w:rsidP="00744EA8">
      <w:pPr>
        <w:jc w:val="both"/>
      </w:pPr>
    </w:p>
    <w:p w14:paraId="208E6E5B" w14:textId="78430485" w:rsidR="00744EA8" w:rsidRDefault="00FA2858" w:rsidP="00744EA8">
      <w:pPr>
        <w:jc w:val="both"/>
      </w:pPr>
      <w:proofErr w:type="spellStart"/>
      <w:r>
        <w:t>j</w:t>
      </w:r>
      <w:r w:rsidR="00744EA8">
        <w:t>upyter</w:t>
      </w:r>
      <w:proofErr w:type="spellEnd"/>
      <w:r w:rsidR="00744EA8">
        <w:t xml:space="preserve"> notebook</w:t>
      </w:r>
    </w:p>
    <w:p w14:paraId="132C5FF2" w14:textId="77777777" w:rsidR="00744EA8" w:rsidRDefault="00744EA8" w:rsidP="00744EA8">
      <w:pPr>
        <w:jc w:val="both"/>
      </w:pPr>
    </w:p>
    <w:p w14:paraId="7091EB1F" w14:textId="181918E9" w:rsidR="00744EA8" w:rsidRDefault="00DE1945" w:rsidP="00744EA8">
      <w:pPr>
        <w:jc w:val="both"/>
      </w:pPr>
      <w:r>
        <w:t>This will open a window in your browser</w:t>
      </w:r>
      <w:r w:rsidR="007D2D39">
        <w:t xml:space="preserve"> (e.g. Chrome, Firefox, etc.)</w:t>
      </w:r>
      <w:r>
        <w:t>, displaying your folders. We will first describe here how to run one of the e</w:t>
      </w:r>
      <w:r w:rsidR="007E3A7C">
        <w:t xml:space="preserve">xample notebooks we provide in </w:t>
      </w:r>
      <w:proofErr w:type="spellStart"/>
      <w:r w:rsidR="007E3A7C">
        <w:t>T</w:t>
      </w:r>
      <w:r>
        <w:t>racktor</w:t>
      </w:r>
      <w:proofErr w:type="spellEnd"/>
      <w:r>
        <w:t xml:space="preserve">. Navigate to the </w:t>
      </w:r>
      <w:proofErr w:type="spellStart"/>
      <w:r>
        <w:t>tracktor</w:t>
      </w:r>
      <w:proofErr w:type="spellEnd"/>
      <w:r>
        <w:t xml:space="preserve"> folder and open </w:t>
      </w:r>
      <w:r w:rsidR="009A219F">
        <w:t xml:space="preserve">one of </w:t>
      </w:r>
      <w:r>
        <w:t xml:space="preserve">the </w:t>
      </w:r>
      <w:r w:rsidR="009A219F">
        <w:t xml:space="preserve">example </w:t>
      </w:r>
      <w:proofErr w:type="spellStart"/>
      <w:r>
        <w:t>jupyter</w:t>
      </w:r>
      <w:proofErr w:type="spellEnd"/>
      <w:r>
        <w:t xml:space="preserve"> </w:t>
      </w:r>
      <w:proofErr w:type="spellStart"/>
      <w:r>
        <w:t>notbook</w:t>
      </w:r>
      <w:proofErr w:type="spellEnd"/>
      <w:r>
        <w:t xml:space="preserve"> </w:t>
      </w:r>
      <w:r w:rsidR="009A219F">
        <w:t xml:space="preserve">(e.g. </w:t>
      </w:r>
      <w:r>
        <w:t>“</w:t>
      </w:r>
      <w:proofErr w:type="spellStart"/>
      <w:r w:rsidRPr="00DE1945">
        <w:t>single_</w:t>
      </w:r>
      <w:proofErr w:type="gramStart"/>
      <w:r w:rsidRPr="00DE1945">
        <w:t>fish.ipynb</w:t>
      </w:r>
      <w:proofErr w:type="spellEnd"/>
      <w:proofErr w:type="gramEnd"/>
      <w:r>
        <w:t>”</w:t>
      </w:r>
      <w:r w:rsidR="009A219F">
        <w:t>)</w:t>
      </w:r>
      <w:r>
        <w:t xml:space="preserve">. </w:t>
      </w:r>
      <w:proofErr w:type="spellStart"/>
      <w:r>
        <w:t>Jupyter</w:t>
      </w:r>
      <w:proofErr w:type="spellEnd"/>
      <w:r>
        <w:t xml:space="preserve"> will ask you to select the kernel you want this notebook to run in. It’s important that you select your virtual environment because that is where your installation of </w:t>
      </w:r>
      <w:proofErr w:type="spellStart"/>
      <w:r>
        <w:t>OpenCV</w:t>
      </w:r>
      <w:proofErr w:type="spellEnd"/>
      <w:r>
        <w:t xml:space="preserve"> is. If you are not asked directly when the notebook opens, you ca</w:t>
      </w:r>
      <w:r w:rsidR="00FA2858">
        <w:t xml:space="preserve">n change it later by clicking on the top menu on “kernel &gt; change kernel” and selecting your virtual environment. </w:t>
      </w:r>
    </w:p>
    <w:p w14:paraId="36A7D6BB" w14:textId="77777777" w:rsidR="002134AE" w:rsidRDefault="002134AE" w:rsidP="00480C42">
      <w:pPr>
        <w:jc w:val="both"/>
      </w:pPr>
    </w:p>
    <w:p w14:paraId="63D7479F" w14:textId="23A865BC" w:rsidR="007063E8" w:rsidRPr="00BC3782" w:rsidRDefault="007063E8" w:rsidP="00480C42">
      <w:pPr>
        <w:jc w:val="both"/>
        <w:rPr>
          <w:i/>
        </w:rPr>
      </w:pPr>
      <w:r w:rsidRPr="007063E8">
        <w:rPr>
          <w:i/>
        </w:rPr>
        <w:t>6) Running the example code</w:t>
      </w:r>
    </w:p>
    <w:p w14:paraId="7FAFCC2F" w14:textId="2B8AFF2F" w:rsidR="000115D5" w:rsidRDefault="00B13203" w:rsidP="00480C42">
      <w:pPr>
        <w:jc w:val="both"/>
        <w:rPr>
          <w:color w:val="000000" w:themeColor="text1"/>
        </w:rPr>
      </w:pPr>
      <w:r>
        <w:rPr>
          <w:color w:val="000000" w:themeColor="text1"/>
        </w:rPr>
        <w:t>All the code has been commented</w:t>
      </w:r>
      <w:r>
        <w:rPr>
          <w:color w:val="D9D9D9" w:themeColor="background1" w:themeShade="D9"/>
        </w:rPr>
        <w:t xml:space="preserve"> </w:t>
      </w:r>
      <w:r>
        <w:rPr>
          <w:color w:val="000000" w:themeColor="text1"/>
        </w:rPr>
        <w:t>for ease of understanding. You will find explanations for the various functions used, how to change the parameters and what each parameter does</w:t>
      </w:r>
      <w:r w:rsidR="007736FB">
        <w:rPr>
          <w:color w:val="000000" w:themeColor="text1"/>
        </w:rPr>
        <w:t>,</w:t>
      </w:r>
      <w:r>
        <w:rPr>
          <w:color w:val="000000" w:themeColor="text1"/>
        </w:rPr>
        <w:t xml:space="preserve"> directly in the code. </w:t>
      </w:r>
      <w:r w:rsidR="007736FB">
        <w:rPr>
          <w:color w:val="000000" w:themeColor="text1"/>
        </w:rPr>
        <w:t xml:space="preserve">In the </w:t>
      </w:r>
      <w:proofErr w:type="spellStart"/>
      <w:r w:rsidR="007736FB">
        <w:rPr>
          <w:color w:val="000000" w:themeColor="text1"/>
        </w:rPr>
        <w:t>jupyter</w:t>
      </w:r>
      <w:proofErr w:type="spellEnd"/>
      <w:r w:rsidR="007736FB">
        <w:rPr>
          <w:color w:val="000000" w:themeColor="text1"/>
        </w:rPr>
        <w:t xml:space="preserve"> notebooks, you can access the description of any function by placing the cursor in the parentheses after a function and pressing </w:t>
      </w:r>
      <w:r w:rsidR="007736FB" w:rsidRPr="009A219F">
        <w:rPr>
          <w:b/>
          <w:color w:val="000000" w:themeColor="text1"/>
        </w:rPr>
        <w:t>shift tab</w:t>
      </w:r>
      <w:r w:rsidR="007736FB">
        <w:rPr>
          <w:color w:val="000000" w:themeColor="text1"/>
        </w:rPr>
        <w:t>. This will display the comments associated with this function from the main code. Please note that the descriptio</w:t>
      </w:r>
      <w:r w:rsidR="007E3A7C">
        <w:rPr>
          <w:color w:val="000000" w:themeColor="text1"/>
        </w:rPr>
        <w:t xml:space="preserve">ns we provide are only for the </w:t>
      </w:r>
      <w:proofErr w:type="spellStart"/>
      <w:r w:rsidR="007E3A7C">
        <w:rPr>
          <w:color w:val="000000" w:themeColor="text1"/>
        </w:rPr>
        <w:t>T</w:t>
      </w:r>
      <w:r w:rsidR="007736FB">
        <w:rPr>
          <w:color w:val="000000" w:themeColor="text1"/>
        </w:rPr>
        <w:t>racktor</w:t>
      </w:r>
      <w:proofErr w:type="spellEnd"/>
      <w:r w:rsidR="007736FB">
        <w:rPr>
          <w:color w:val="000000" w:themeColor="text1"/>
        </w:rPr>
        <w:t xml:space="preserve"> functions (all functions starting with “tr.” in the </w:t>
      </w:r>
      <w:proofErr w:type="spellStart"/>
      <w:r w:rsidR="007736FB">
        <w:rPr>
          <w:color w:val="000000" w:themeColor="text1"/>
        </w:rPr>
        <w:t>jupyter</w:t>
      </w:r>
      <w:proofErr w:type="spellEnd"/>
      <w:r w:rsidR="007736FB">
        <w:rPr>
          <w:color w:val="000000" w:themeColor="text1"/>
        </w:rPr>
        <w:t xml:space="preserve"> notebooks), and that the descriptions will be very minimal for the all the other functions (i.e. the ones coming directly from python or </w:t>
      </w:r>
      <w:proofErr w:type="spellStart"/>
      <w:r w:rsidR="007736FB">
        <w:rPr>
          <w:color w:val="000000" w:themeColor="text1"/>
        </w:rPr>
        <w:t>OpenCV</w:t>
      </w:r>
      <w:proofErr w:type="spellEnd"/>
      <w:r w:rsidR="007736FB">
        <w:rPr>
          <w:color w:val="000000" w:themeColor="text1"/>
        </w:rPr>
        <w:t xml:space="preserve">). </w:t>
      </w:r>
    </w:p>
    <w:p w14:paraId="68773C7B" w14:textId="5D4714D2" w:rsidR="007736FB" w:rsidRDefault="007736FB" w:rsidP="00480C42">
      <w:pPr>
        <w:jc w:val="both"/>
        <w:rPr>
          <w:color w:val="000000" w:themeColor="text1"/>
        </w:rPr>
      </w:pPr>
      <w:r>
        <w:rPr>
          <w:color w:val="000000" w:themeColor="text1"/>
        </w:rPr>
        <w:lastRenderedPageBreak/>
        <w:t>Alternatively, you can also find all of the detailed</w:t>
      </w:r>
      <w:r w:rsidR="007E3A7C">
        <w:rPr>
          <w:color w:val="000000" w:themeColor="text1"/>
        </w:rPr>
        <w:t xml:space="preserve"> comments in the main code for </w:t>
      </w:r>
      <w:proofErr w:type="spellStart"/>
      <w:r w:rsidR="007E3A7C">
        <w:rPr>
          <w:color w:val="000000" w:themeColor="text1"/>
        </w:rPr>
        <w:t>T</w:t>
      </w:r>
      <w:r>
        <w:rPr>
          <w:color w:val="000000" w:themeColor="text1"/>
        </w:rPr>
        <w:t>racktor</w:t>
      </w:r>
      <w:proofErr w:type="spellEnd"/>
      <w:r>
        <w:rPr>
          <w:color w:val="000000" w:themeColor="text1"/>
        </w:rPr>
        <w:t>: tracktor.py</w:t>
      </w:r>
    </w:p>
    <w:p w14:paraId="6E8D8284" w14:textId="77777777" w:rsidR="007736FB" w:rsidRDefault="007736FB" w:rsidP="00480C42">
      <w:pPr>
        <w:jc w:val="both"/>
        <w:rPr>
          <w:color w:val="000000" w:themeColor="text1"/>
        </w:rPr>
      </w:pPr>
    </w:p>
    <w:p w14:paraId="20EEC89E" w14:textId="077615C4" w:rsidR="007736FB" w:rsidRDefault="007736FB" w:rsidP="00480C42">
      <w:pPr>
        <w:jc w:val="both"/>
        <w:rPr>
          <w:color w:val="000000" w:themeColor="text1"/>
        </w:rPr>
      </w:pPr>
      <w:r>
        <w:rPr>
          <w:color w:val="000000" w:themeColor="text1"/>
        </w:rPr>
        <w:t xml:space="preserve"> The example </w:t>
      </w:r>
      <w:proofErr w:type="spellStart"/>
      <w:r>
        <w:rPr>
          <w:color w:val="000000" w:themeColor="text1"/>
        </w:rPr>
        <w:t>jupyter</w:t>
      </w:r>
      <w:proofErr w:type="spellEnd"/>
      <w:r>
        <w:rPr>
          <w:color w:val="000000" w:themeColor="text1"/>
        </w:rPr>
        <w:t xml:space="preserve"> notebooks are organized in 3 sections (called “cells”). The first cell simply imports all the packages of functions necessary to run the code. If you have an error there, it is very likely that one of the packages hasn’t been installed properly. If this happens, please go back to sections 3-4 and check that everything has been installed correctly. </w:t>
      </w:r>
    </w:p>
    <w:p w14:paraId="2BD63A43" w14:textId="77777777" w:rsidR="002F6576" w:rsidRDefault="002F6576" w:rsidP="00480C42">
      <w:pPr>
        <w:jc w:val="both"/>
        <w:rPr>
          <w:color w:val="000000" w:themeColor="text1"/>
        </w:rPr>
      </w:pPr>
    </w:p>
    <w:p w14:paraId="5485F4AE" w14:textId="43990AF9" w:rsidR="002F6576" w:rsidRDefault="002F6576" w:rsidP="00480C42">
      <w:pPr>
        <w:jc w:val="both"/>
        <w:rPr>
          <w:color w:val="000000" w:themeColor="text1"/>
        </w:rPr>
      </w:pPr>
      <w:r>
        <w:rPr>
          <w:color w:val="000000" w:themeColor="text1"/>
        </w:rPr>
        <w:t xml:space="preserve">The second </w:t>
      </w:r>
      <w:r w:rsidR="00C71323">
        <w:rPr>
          <w:color w:val="000000" w:themeColor="text1"/>
        </w:rPr>
        <w:t>cell</w:t>
      </w:r>
      <w:r>
        <w:rPr>
          <w:color w:val="000000" w:themeColor="text1"/>
        </w:rPr>
        <w:t xml:space="preserve"> deals with all the input parameters. For instance, this is where you can choose how many targets to track, their maximum and minimum sizes, the name of the input video</w:t>
      </w:r>
      <w:r w:rsidR="00C71323">
        <w:rPr>
          <w:color w:val="000000" w:themeColor="text1"/>
        </w:rPr>
        <w:t>, etc</w:t>
      </w:r>
      <w:r>
        <w:rPr>
          <w:color w:val="000000" w:themeColor="text1"/>
        </w:rPr>
        <w:t xml:space="preserve">. When you use </w:t>
      </w:r>
      <w:proofErr w:type="spellStart"/>
      <w:r>
        <w:rPr>
          <w:color w:val="000000" w:themeColor="text1"/>
        </w:rPr>
        <w:t>Tracktor</w:t>
      </w:r>
      <w:proofErr w:type="spellEnd"/>
      <w:r>
        <w:rPr>
          <w:color w:val="000000" w:themeColor="text1"/>
        </w:rPr>
        <w:t xml:space="preserve"> on your own data, these are the parameters you will have to tune to fit your problem</w:t>
      </w:r>
      <w:r w:rsidR="00C71323">
        <w:rPr>
          <w:color w:val="000000" w:themeColor="text1"/>
        </w:rPr>
        <w:t>,</w:t>
      </w:r>
      <w:r>
        <w:rPr>
          <w:color w:val="000000" w:themeColor="text1"/>
        </w:rPr>
        <w:t xml:space="preserve"> by trial and error.</w:t>
      </w:r>
    </w:p>
    <w:p w14:paraId="77D6E3DF" w14:textId="77777777" w:rsidR="002F6576" w:rsidRDefault="002F6576" w:rsidP="00480C42">
      <w:pPr>
        <w:jc w:val="both"/>
        <w:rPr>
          <w:color w:val="000000" w:themeColor="text1"/>
        </w:rPr>
      </w:pPr>
    </w:p>
    <w:p w14:paraId="1AE28494" w14:textId="7399D6F8" w:rsidR="002F6576" w:rsidRDefault="002F6576" w:rsidP="00480C42">
      <w:pPr>
        <w:jc w:val="both"/>
        <w:rPr>
          <w:color w:val="000000" w:themeColor="text1"/>
        </w:rPr>
      </w:pPr>
      <w:r>
        <w:rPr>
          <w:color w:val="000000" w:themeColor="text1"/>
        </w:rPr>
        <w:t>The third section is the actual tracking. The first line is the path to the video so you need to replace this path with the location of the video on your computer. That’s it! You can now run the entire code and it should track the example vi</w:t>
      </w:r>
      <w:r w:rsidR="00C71323">
        <w:rPr>
          <w:color w:val="000000" w:themeColor="text1"/>
        </w:rPr>
        <w:t>deo of your choice (fish, termi</w:t>
      </w:r>
      <w:r>
        <w:rPr>
          <w:color w:val="000000" w:themeColor="text1"/>
        </w:rPr>
        <w:t xml:space="preserve">tes, spiders). </w:t>
      </w:r>
    </w:p>
    <w:p w14:paraId="5DB7E2C0" w14:textId="6DB0D03C" w:rsidR="002F6576" w:rsidRDefault="002F6576" w:rsidP="00480C42">
      <w:pPr>
        <w:jc w:val="both"/>
        <w:rPr>
          <w:color w:val="000000" w:themeColor="text1"/>
        </w:rPr>
      </w:pPr>
      <w:r>
        <w:rPr>
          <w:color w:val="000000" w:themeColor="text1"/>
        </w:rPr>
        <w:t xml:space="preserve">Once the tracking is done, </w:t>
      </w:r>
      <w:proofErr w:type="spellStart"/>
      <w:r>
        <w:rPr>
          <w:color w:val="000000" w:themeColor="text1"/>
        </w:rPr>
        <w:t>Tracktor</w:t>
      </w:r>
      <w:proofErr w:type="spellEnd"/>
      <w:r>
        <w:rPr>
          <w:color w:val="000000" w:themeColor="text1"/>
        </w:rPr>
        <w:t xml:space="preserve"> will output 2 files: one video with the tracking </w:t>
      </w:r>
      <w:r w:rsidR="00C71323">
        <w:rPr>
          <w:color w:val="000000" w:themeColor="text1"/>
        </w:rPr>
        <w:t>overlaid</w:t>
      </w:r>
      <w:r>
        <w:rPr>
          <w:color w:val="000000" w:themeColor="text1"/>
        </w:rPr>
        <w:t xml:space="preserve"> and one .csv file with the XY coordinates of the result of tracking. </w:t>
      </w:r>
    </w:p>
    <w:p w14:paraId="631BCAB0" w14:textId="77777777" w:rsidR="002F6576" w:rsidRDefault="002F6576" w:rsidP="00480C42">
      <w:pPr>
        <w:jc w:val="both"/>
        <w:rPr>
          <w:color w:val="000000" w:themeColor="text1"/>
        </w:rPr>
      </w:pPr>
    </w:p>
    <w:p w14:paraId="3C3BAA77" w14:textId="1C87C6C5" w:rsidR="002F6576" w:rsidRDefault="007E3A7C" w:rsidP="00480C42">
      <w:pPr>
        <w:jc w:val="both"/>
        <w:rPr>
          <w:i/>
          <w:color w:val="000000" w:themeColor="text1"/>
        </w:rPr>
      </w:pPr>
      <w:r>
        <w:rPr>
          <w:i/>
          <w:color w:val="000000" w:themeColor="text1"/>
        </w:rPr>
        <w:t xml:space="preserve">7) Running </w:t>
      </w:r>
      <w:proofErr w:type="spellStart"/>
      <w:r>
        <w:rPr>
          <w:i/>
          <w:color w:val="000000" w:themeColor="text1"/>
        </w:rPr>
        <w:t>Tracktor</w:t>
      </w:r>
      <w:proofErr w:type="spellEnd"/>
      <w:r>
        <w:rPr>
          <w:i/>
          <w:color w:val="000000" w:themeColor="text1"/>
        </w:rPr>
        <w:t xml:space="preserve"> on your own videos</w:t>
      </w:r>
    </w:p>
    <w:p w14:paraId="1AED054D" w14:textId="77777777" w:rsidR="007E3A7C" w:rsidRPr="007E3A7C" w:rsidRDefault="007E3A7C" w:rsidP="00480C42">
      <w:pPr>
        <w:jc w:val="both"/>
        <w:rPr>
          <w:i/>
          <w:color w:val="000000" w:themeColor="text1"/>
        </w:rPr>
      </w:pPr>
    </w:p>
    <w:p w14:paraId="26075643" w14:textId="101316B2" w:rsidR="002F6576" w:rsidRDefault="007E3A7C" w:rsidP="00480C42">
      <w:pPr>
        <w:jc w:val="both"/>
        <w:rPr>
          <w:color w:val="000000" w:themeColor="text1"/>
        </w:rPr>
      </w:pPr>
      <w:r>
        <w:rPr>
          <w:color w:val="000000" w:themeColor="text1"/>
        </w:rPr>
        <w:t xml:space="preserve">Once you have familiarized yourself with </w:t>
      </w:r>
      <w:proofErr w:type="spellStart"/>
      <w:r>
        <w:rPr>
          <w:color w:val="000000" w:themeColor="text1"/>
        </w:rPr>
        <w:t>Tracktor</w:t>
      </w:r>
      <w:proofErr w:type="spellEnd"/>
      <w:r>
        <w:rPr>
          <w:color w:val="000000" w:themeColor="text1"/>
        </w:rPr>
        <w:t xml:space="preserve"> through our examples, you can start to modify the example codes for your own purpose. Play around with the different parameters in the second cell to find the ones that will produce the best tracking for your problem. </w:t>
      </w:r>
      <w:r w:rsidR="004A6DBB">
        <w:rPr>
          <w:color w:val="000000" w:themeColor="text1"/>
        </w:rPr>
        <w:t>If you encounter</w:t>
      </w:r>
      <w:r>
        <w:rPr>
          <w:color w:val="000000" w:themeColor="text1"/>
        </w:rPr>
        <w:t xml:space="preserve"> issues, </w:t>
      </w:r>
      <w:r w:rsidR="004A6DBB">
        <w:rPr>
          <w:color w:val="000000" w:themeColor="text1"/>
        </w:rPr>
        <w:t xml:space="preserve">or cryptic error messages, we recommend to search in Google for answers. A large community is using </w:t>
      </w:r>
      <w:proofErr w:type="spellStart"/>
      <w:r w:rsidR="004A6DBB">
        <w:rPr>
          <w:color w:val="000000" w:themeColor="text1"/>
        </w:rPr>
        <w:t>OpenCV</w:t>
      </w:r>
      <w:proofErr w:type="spellEnd"/>
      <w:r w:rsidR="004A6DBB">
        <w:rPr>
          <w:color w:val="000000" w:themeColor="text1"/>
        </w:rPr>
        <w:t xml:space="preserve">-based solutions for tracking and Stack Overflow is full of answers. If your problems persist, </w:t>
      </w:r>
      <w:r>
        <w:rPr>
          <w:color w:val="000000" w:themeColor="text1"/>
        </w:rPr>
        <w:t>don’t hesitate to get in touc</w:t>
      </w:r>
      <w:r w:rsidR="004A6DBB">
        <w:rPr>
          <w:color w:val="000000" w:themeColor="text1"/>
        </w:rPr>
        <w:t xml:space="preserve">h with us by </w:t>
      </w:r>
      <w:hyperlink r:id="rId35" w:history="1">
        <w:r w:rsidR="004A6DBB" w:rsidRPr="004A6DBB">
          <w:rPr>
            <w:rStyle w:val="Hyperlink"/>
          </w:rPr>
          <w:t>email</w:t>
        </w:r>
      </w:hyperlink>
      <w:r w:rsidR="004A6DBB" w:rsidRPr="004A6DBB">
        <w:rPr>
          <w:color w:val="000000" w:themeColor="text1"/>
        </w:rPr>
        <w:t xml:space="preserve"> or by reporting an issue on </w:t>
      </w:r>
      <w:hyperlink r:id="rId36" w:history="1">
        <w:r w:rsidR="004A6DBB" w:rsidRPr="004A6DBB">
          <w:rPr>
            <w:rStyle w:val="Hyperlink"/>
          </w:rPr>
          <w:t>GitHub</w:t>
        </w:r>
      </w:hyperlink>
      <w:r w:rsidR="004A6DBB">
        <w:rPr>
          <w:color w:val="000000" w:themeColor="text1"/>
        </w:rPr>
        <w:t xml:space="preserve">, we will do our best to help you getting started with </w:t>
      </w:r>
      <w:proofErr w:type="spellStart"/>
      <w:r w:rsidR="004A6DBB">
        <w:rPr>
          <w:color w:val="000000" w:themeColor="text1"/>
        </w:rPr>
        <w:t>Tracktor</w:t>
      </w:r>
      <w:proofErr w:type="spellEnd"/>
      <w:r w:rsidR="004A6DBB">
        <w:rPr>
          <w:color w:val="000000" w:themeColor="text1"/>
        </w:rPr>
        <w:t>.</w:t>
      </w:r>
    </w:p>
    <w:p w14:paraId="49E5CA2A" w14:textId="77777777" w:rsidR="004A6DBB" w:rsidRDefault="004A6DBB" w:rsidP="00480C42">
      <w:pPr>
        <w:jc w:val="both"/>
        <w:rPr>
          <w:color w:val="000000" w:themeColor="text1"/>
        </w:rPr>
      </w:pPr>
    </w:p>
    <w:p w14:paraId="2CF07AA6" w14:textId="77777777" w:rsidR="004A6DBB" w:rsidRDefault="004A6DBB" w:rsidP="00480C42">
      <w:pPr>
        <w:jc w:val="both"/>
        <w:rPr>
          <w:color w:val="000000" w:themeColor="text1"/>
        </w:rPr>
      </w:pPr>
    </w:p>
    <w:p w14:paraId="4325E8D3" w14:textId="77777777" w:rsidR="007E3A7C" w:rsidRDefault="007E3A7C" w:rsidP="00480C42">
      <w:pPr>
        <w:jc w:val="both"/>
        <w:rPr>
          <w:color w:val="000000" w:themeColor="text1"/>
        </w:rPr>
      </w:pPr>
    </w:p>
    <w:p w14:paraId="2061C54A" w14:textId="77777777" w:rsidR="007E3A7C" w:rsidRDefault="007E3A7C" w:rsidP="00480C42">
      <w:pPr>
        <w:jc w:val="both"/>
        <w:rPr>
          <w:color w:val="000000" w:themeColor="text1"/>
        </w:rPr>
      </w:pPr>
    </w:p>
    <w:p w14:paraId="028502E6" w14:textId="77777777" w:rsidR="002F6576" w:rsidRDefault="002F6576" w:rsidP="00480C42">
      <w:pPr>
        <w:jc w:val="both"/>
        <w:rPr>
          <w:color w:val="000000" w:themeColor="text1"/>
        </w:rPr>
      </w:pPr>
    </w:p>
    <w:p w14:paraId="4D7CEC12" w14:textId="77777777" w:rsidR="002F6576" w:rsidRDefault="002F6576" w:rsidP="00480C42">
      <w:pPr>
        <w:jc w:val="both"/>
        <w:rPr>
          <w:color w:val="000000" w:themeColor="text1"/>
        </w:rPr>
      </w:pPr>
    </w:p>
    <w:p w14:paraId="4C793B1E" w14:textId="77777777" w:rsidR="002F6576" w:rsidRDefault="002F6576" w:rsidP="00480C42">
      <w:pPr>
        <w:jc w:val="both"/>
        <w:rPr>
          <w:color w:val="000000" w:themeColor="text1"/>
        </w:rPr>
      </w:pPr>
    </w:p>
    <w:p w14:paraId="7C456EB3" w14:textId="77777777" w:rsidR="002F6576" w:rsidRDefault="002F6576" w:rsidP="00480C42">
      <w:pPr>
        <w:jc w:val="both"/>
        <w:rPr>
          <w:color w:val="000000" w:themeColor="text1"/>
        </w:rPr>
      </w:pPr>
    </w:p>
    <w:p w14:paraId="0EB4D3B9" w14:textId="77777777" w:rsidR="002F6576" w:rsidRDefault="002F6576" w:rsidP="00480C42">
      <w:pPr>
        <w:jc w:val="both"/>
        <w:rPr>
          <w:color w:val="000000" w:themeColor="text1"/>
        </w:rPr>
      </w:pPr>
    </w:p>
    <w:sectPr w:rsidR="002F6576" w:rsidSect="001A120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10022FF" w:usb1="C000E47F" w:usb2="00000029" w:usb3="00000000" w:csb0="000001D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9937CC"/>
    <w:multiLevelType w:val="multilevel"/>
    <w:tmpl w:val="7BCE2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14ACC"/>
    <w:multiLevelType w:val="hybridMultilevel"/>
    <w:tmpl w:val="658E8250"/>
    <w:lvl w:ilvl="0" w:tplc="A59279AE">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1566"/>
    <w:rsid w:val="000115D5"/>
    <w:rsid w:val="00031804"/>
    <w:rsid w:val="00033DAA"/>
    <w:rsid w:val="000C0781"/>
    <w:rsid w:val="000D650B"/>
    <w:rsid w:val="001863FD"/>
    <w:rsid w:val="00196705"/>
    <w:rsid w:val="001A1208"/>
    <w:rsid w:val="002134AE"/>
    <w:rsid w:val="002244CF"/>
    <w:rsid w:val="002F6576"/>
    <w:rsid w:val="00334E33"/>
    <w:rsid w:val="00364B04"/>
    <w:rsid w:val="00384A1B"/>
    <w:rsid w:val="0039732C"/>
    <w:rsid w:val="003F7562"/>
    <w:rsid w:val="004638CC"/>
    <w:rsid w:val="00480C42"/>
    <w:rsid w:val="004A6DBB"/>
    <w:rsid w:val="004A701A"/>
    <w:rsid w:val="004D1BCE"/>
    <w:rsid w:val="004E0BAE"/>
    <w:rsid w:val="00503040"/>
    <w:rsid w:val="00510BDD"/>
    <w:rsid w:val="00511566"/>
    <w:rsid w:val="005229DC"/>
    <w:rsid w:val="0052481B"/>
    <w:rsid w:val="0053012B"/>
    <w:rsid w:val="00575CAE"/>
    <w:rsid w:val="005A4454"/>
    <w:rsid w:val="006847E2"/>
    <w:rsid w:val="007063E8"/>
    <w:rsid w:val="007121BE"/>
    <w:rsid w:val="007239B3"/>
    <w:rsid w:val="00744EA8"/>
    <w:rsid w:val="00756B3F"/>
    <w:rsid w:val="007620B8"/>
    <w:rsid w:val="007736FB"/>
    <w:rsid w:val="007A7E57"/>
    <w:rsid w:val="007B5C05"/>
    <w:rsid w:val="007B7B28"/>
    <w:rsid w:val="007D2D39"/>
    <w:rsid w:val="007E3A7C"/>
    <w:rsid w:val="008131B7"/>
    <w:rsid w:val="00813293"/>
    <w:rsid w:val="00837BD6"/>
    <w:rsid w:val="00842C97"/>
    <w:rsid w:val="0084591C"/>
    <w:rsid w:val="008D77DC"/>
    <w:rsid w:val="008E7038"/>
    <w:rsid w:val="008F5900"/>
    <w:rsid w:val="009075DD"/>
    <w:rsid w:val="0096318E"/>
    <w:rsid w:val="00964029"/>
    <w:rsid w:val="009A219F"/>
    <w:rsid w:val="00A113A5"/>
    <w:rsid w:val="00A15D0C"/>
    <w:rsid w:val="00A65824"/>
    <w:rsid w:val="00AF7474"/>
    <w:rsid w:val="00B13203"/>
    <w:rsid w:val="00B62F82"/>
    <w:rsid w:val="00B6751F"/>
    <w:rsid w:val="00BA3008"/>
    <w:rsid w:val="00BA587B"/>
    <w:rsid w:val="00BC3782"/>
    <w:rsid w:val="00BC64E3"/>
    <w:rsid w:val="00BE7B4F"/>
    <w:rsid w:val="00C71323"/>
    <w:rsid w:val="00C840EC"/>
    <w:rsid w:val="00CA6218"/>
    <w:rsid w:val="00CD59CF"/>
    <w:rsid w:val="00D216EC"/>
    <w:rsid w:val="00D30DBA"/>
    <w:rsid w:val="00D36D7E"/>
    <w:rsid w:val="00DB4C77"/>
    <w:rsid w:val="00DC6FA5"/>
    <w:rsid w:val="00DE1945"/>
    <w:rsid w:val="00EB470A"/>
    <w:rsid w:val="00EC5BB6"/>
    <w:rsid w:val="00ED6C39"/>
    <w:rsid w:val="00F10690"/>
    <w:rsid w:val="00F75C15"/>
    <w:rsid w:val="00FA2858"/>
    <w:rsid w:val="00FF3C55"/>
    <w:rsid w:val="00FF68D9"/>
    <w:rsid w:val="00FF78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213E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156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03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03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E703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56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115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5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F68D9"/>
    <w:rPr>
      <w:color w:val="0563C1" w:themeColor="hyperlink"/>
      <w:u w:val="single"/>
    </w:rPr>
  </w:style>
  <w:style w:type="character" w:customStyle="1" w:styleId="UnresolvedMention1">
    <w:name w:val="Unresolved Mention1"/>
    <w:basedOn w:val="DefaultParagraphFont"/>
    <w:uiPriority w:val="99"/>
    <w:rsid w:val="008E7038"/>
    <w:rPr>
      <w:color w:val="808080"/>
      <w:shd w:val="clear" w:color="auto" w:fill="E6E6E6"/>
    </w:rPr>
  </w:style>
  <w:style w:type="character" w:customStyle="1" w:styleId="Heading4Char">
    <w:name w:val="Heading 4 Char"/>
    <w:basedOn w:val="DefaultParagraphFont"/>
    <w:link w:val="Heading4"/>
    <w:uiPriority w:val="9"/>
    <w:rsid w:val="008E7038"/>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8E703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038"/>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8E7038"/>
    <w:rPr>
      <w:color w:val="954F72" w:themeColor="followedHyperlink"/>
      <w:u w:val="single"/>
    </w:rPr>
  </w:style>
  <w:style w:type="character" w:customStyle="1" w:styleId="css-truncate">
    <w:name w:val="css-truncate"/>
    <w:basedOn w:val="DefaultParagraphFont"/>
    <w:rsid w:val="006847E2"/>
  </w:style>
  <w:style w:type="paragraph" w:styleId="BalloonText">
    <w:name w:val="Balloon Text"/>
    <w:basedOn w:val="Normal"/>
    <w:link w:val="BalloonTextChar"/>
    <w:uiPriority w:val="99"/>
    <w:semiHidden/>
    <w:unhideWhenUsed/>
    <w:rsid w:val="007121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21BE"/>
    <w:rPr>
      <w:rFonts w:ascii="Segoe UI" w:hAnsi="Segoe UI" w:cs="Segoe UI"/>
      <w:sz w:val="18"/>
      <w:szCs w:val="18"/>
    </w:rPr>
  </w:style>
  <w:style w:type="character" w:styleId="CommentReference">
    <w:name w:val="annotation reference"/>
    <w:basedOn w:val="DefaultParagraphFont"/>
    <w:uiPriority w:val="99"/>
    <w:semiHidden/>
    <w:unhideWhenUsed/>
    <w:rsid w:val="00AF7474"/>
    <w:rPr>
      <w:sz w:val="16"/>
      <w:szCs w:val="16"/>
    </w:rPr>
  </w:style>
  <w:style w:type="paragraph" w:styleId="CommentText">
    <w:name w:val="annotation text"/>
    <w:basedOn w:val="Normal"/>
    <w:link w:val="CommentTextChar"/>
    <w:uiPriority w:val="99"/>
    <w:semiHidden/>
    <w:unhideWhenUsed/>
    <w:rsid w:val="00AF7474"/>
    <w:rPr>
      <w:sz w:val="20"/>
      <w:szCs w:val="20"/>
    </w:rPr>
  </w:style>
  <w:style w:type="character" w:customStyle="1" w:styleId="CommentTextChar">
    <w:name w:val="Comment Text Char"/>
    <w:basedOn w:val="DefaultParagraphFont"/>
    <w:link w:val="CommentText"/>
    <w:uiPriority w:val="99"/>
    <w:semiHidden/>
    <w:rsid w:val="00AF7474"/>
    <w:rPr>
      <w:sz w:val="20"/>
      <w:szCs w:val="20"/>
    </w:rPr>
  </w:style>
  <w:style w:type="paragraph" w:styleId="CommentSubject">
    <w:name w:val="annotation subject"/>
    <w:basedOn w:val="CommentText"/>
    <w:next w:val="CommentText"/>
    <w:link w:val="CommentSubjectChar"/>
    <w:uiPriority w:val="99"/>
    <w:semiHidden/>
    <w:unhideWhenUsed/>
    <w:rsid w:val="00AF7474"/>
    <w:rPr>
      <w:b/>
      <w:bCs/>
    </w:rPr>
  </w:style>
  <w:style w:type="character" w:customStyle="1" w:styleId="CommentSubjectChar">
    <w:name w:val="Comment Subject Char"/>
    <w:basedOn w:val="CommentTextChar"/>
    <w:link w:val="CommentSubject"/>
    <w:uiPriority w:val="99"/>
    <w:semiHidden/>
    <w:rsid w:val="00AF7474"/>
    <w:rPr>
      <w:b/>
      <w:bCs/>
      <w:sz w:val="20"/>
      <w:szCs w:val="20"/>
    </w:rPr>
  </w:style>
  <w:style w:type="character" w:customStyle="1" w:styleId="UnresolvedMention">
    <w:name w:val="Unresolved Mention"/>
    <w:basedOn w:val="DefaultParagraphFont"/>
    <w:uiPriority w:val="99"/>
    <w:semiHidden/>
    <w:unhideWhenUsed/>
    <w:rsid w:val="00756B3F"/>
    <w:rPr>
      <w:color w:val="808080"/>
      <w:shd w:val="clear" w:color="auto" w:fill="E6E6E6"/>
    </w:rPr>
  </w:style>
  <w:style w:type="paragraph" w:styleId="ListParagraph">
    <w:name w:val="List Paragraph"/>
    <w:basedOn w:val="Normal"/>
    <w:uiPriority w:val="34"/>
    <w:qFormat/>
    <w:rsid w:val="003973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939">
      <w:bodyDiv w:val="1"/>
      <w:marLeft w:val="0"/>
      <w:marRight w:val="0"/>
      <w:marTop w:val="0"/>
      <w:marBottom w:val="0"/>
      <w:divBdr>
        <w:top w:val="none" w:sz="0" w:space="0" w:color="auto"/>
        <w:left w:val="none" w:sz="0" w:space="0" w:color="auto"/>
        <w:bottom w:val="none" w:sz="0" w:space="0" w:color="auto"/>
        <w:right w:val="none" w:sz="0" w:space="0" w:color="auto"/>
      </w:divBdr>
    </w:div>
    <w:div w:id="72090126">
      <w:bodyDiv w:val="1"/>
      <w:marLeft w:val="0"/>
      <w:marRight w:val="0"/>
      <w:marTop w:val="0"/>
      <w:marBottom w:val="0"/>
      <w:divBdr>
        <w:top w:val="none" w:sz="0" w:space="0" w:color="auto"/>
        <w:left w:val="none" w:sz="0" w:space="0" w:color="auto"/>
        <w:bottom w:val="none" w:sz="0" w:space="0" w:color="auto"/>
        <w:right w:val="none" w:sz="0" w:space="0" w:color="auto"/>
      </w:divBdr>
    </w:div>
    <w:div w:id="587885133">
      <w:bodyDiv w:val="1"/>
      <w:marLeft w:val="0"/>
      <w:marRight w:val="0"/>
      <w:marTop w:val="0"/>
      <w:marBottom w:val="0"/>
      <w:divBdr>
        <w:top w:val="none" w:sz="0" w:space="0" w:color="auto"/>
        <w:left w:val="none" w:sz="0" w:space="0" w:color="auto"/>
        <w:bottom w:val="none" w:sz="0" w:space="0" w:color="auto"/>
        <w:right w:val="none" w:sz="0" w:space="0" w:color="auto"/>
      </w:divBdr>
    </w:div>
    <w:div w:id="666325590">
      <w:bodyDiv w:val="1"/>
      <w:marLeft w:val="0"/>
      <w:marRight w:val="0"/>
      <w:marTop w:val="0"/>
      <w:marBottom w:val="0"/>
      <w:divBdr>
        <w:top w:val="none" w:sz="0" w:space="0" w:color="auto"/>
        <w:left w:val="none" w:sz="0" w:space="0" w:color="auto"/>
        <w:bottom w:val="none" w:sz="0" w:space="0" w:color="auto"/>
        <w:right w:val="none" w:sz="0" w:space="0" w:color="auto"/>
      </w:divBdr>
    </w:div>
    <w:div w:id="678704863">
      <w:bodyDiv w:val="1"/>
      <w:marLeft w:val="0"/>
      <w:marRight w:val="0"/>
      <w:marTop w:val="0"/>
      <w:marBottom w:val="0"/>
      <w:divBdr>
        <w:top w:val="none" w:sz="0" w:space="0" w:color="auto"/>
        <w:left w:val="none" w:sz="0" w:space="0" w:color="auto"/>
        <w:bottom w:val="none" w:sz="0" w:space="0" w:color="auto"/>
        <w:right w:val="none" w:sz="0" w:space="0" w:color="auto"/>
      </w:divBdr>
    </w:div>
    <w:div w:id="684752119">
      <w:bodyDiv w:val="1"/>
      <w:marLeft w:val="0"/>
      <w:marRight w:val="0"/>
      <w:marTop w:val="0"/>
      <w:marBottom w:val="0"/>
      <w:divBdr>
        <w:top w:val="none" w:sz="0" w:space="0" w:color="auto"/>
        <w:left w:val="none" w:sz="0" w:space="0" w:color="auto"/>
        <w:bottom w:val="none" w:sz="0" w:space="0" w:color="auto"/>
        <w:right w:val="none" w:sz="0" w:space="0" w:color="auto"/>
      </w:divBdr>
    </w:div>
    <w:div w:id="711466663">
      <w:bodyDiv w:val="1"/>
      <w:marLeft w:val="0"/>
      <w:marRight w:val="0"/>
      <w:marTop w:val="0"/>
      <w:marBottom w:val="0"/>
      <w:divBdr>
        <w:top w:val="none" w:sz="0" w:space="0" w:color="auto"/>
        <w:left w:val="none" w:sz="0" w:space="0" w:color="auto"/>
        <w:bottom w:val="none" w:sz="0" w:space="0" w:color="auto"/>
        <w:right w:val="none" w:sz="0" w:space="0" w:color="auto"/>
      </w:divBdr>
    </w:div>
    <w:div w:id="838234876">
      <w:bodyDiv w:val="1"/>
      <w:marLeft w:val="0"/>
      <w:marRight w:val="0"/>
      <w:marTop w:val="0"/>
      <w:marBottom w:val="0"/>
      <w:divBdr>
        <w:top w:val="none" w:sz="0" w:space="0" w:color="auto"/>
        <w:left w:val="none" w:sz="0" w:space="0" w:color="auto"/>
        <w:bottom w:val="none" w:sz="0" w:space="0" w:color="auto"/>
        <w:right w:val="none" w:sz="0" w:space="0" w:color="auto"/>
      </w:divBdr>
    </w:div>
    <w:div w:id="1041712232">
      <w:bodyDiv w:val="1"/>
      <w:marLeft w:val="0"/>
      <w:marRight w:val="0"/>
      <w:marTop w:val="0"/>
      <w:marBottom w:val="0"/>
      <w:divBdr>
        <w:top w:val="none" w:sz="0" w:space="0" w:color="auto"/>
        <w:left w:val="none" w:sz="0" w:space="0" w:color="auto"/>
        <w:bottom w:val="none" w:sz="0" w:space="0" w:color="auto"/>
        <w:right w:val="none" w:sz="0" w:space="0" w:color="auto"/>
      </w:divBdr>
    </w:div>
    <w:div w:id="1155026824">
      <w:bodyDiv w:val="1"/>
      <w:marLeft w:val="0"/>
      <w:marRight w:val="0"/>
      <w:marTop w:val="0"/>
      <w:marBottom w:val="0"/>
      <w:divBdr>
        <w:top w:val="none" w:sz="0" w:space="0" w:color="auto"/>
        <w:left w:val="none" w:sz="0" w:space="0" w:color="auto"/>
        <w:bottom w:val="none" w:sz="0" w:space="0" w:color="auto"/>
        <w:right w:val="none" w:sz="0" w:space="0" w:color="auto"/>
      </w:divBdr>
    </w:div>
    <w:div w:id="1185051815">
      <w:bodyDiv w:val="1"/>
      <w:marLeft w:val="0"/>
      <w:marRight w:val="0"/>
      <w:marTop w:val="0"/>
      <w:marBottom w:val="0"/>
      <w:divBdr>
        <w:top w:val="none" w:sz="0" w:space="0" w:color="auto"/>
        <w:left w:val="none" w:sz="0" w:space="0" w:color="auto"/>
        <w:bottom w:val="none" w:sz="0" w:space="0" w:color="auto"/>
        <w:right w:val="none" w:sz="0" w:space="0" w:color="auto"/>
      </w:divBdr>
    </w:div>
    <w:div w:id="1282420602">
      <w:bodyDiv w:val="1"/>
      <w:marLeft w:val="0"/>
      <w:marRight w:val="0"/>
      <w:marTop w:val="0"/>
      <w:marBottom w:val="0"/>
      <w:divBdr>
        <w:top w:val="none" w:sz="0" w:space="0" w:color="auto"/>
        <w:left w:val="none" w:sz="0" w:space="0" w:color="auto"/>
        <w:bottom w:val="none" w:sz="0" w:space="0" w:color="auto"/>
        <w:right w:val="none" w:sz="0" w:space="0" w:color="auto"/>
      </w:divBdr>
    </w:div>
    <w:div w:id="1450054962">
      <w:bodyDiv w:val="1"/>
      <w:marLeft w:val="0"/>
      <w:marRight w:val="0"/>
      <w:marTop w:val="0"/>
      <w:marBottom w:val="0"/>
      <w:divBdr>
        <w:top w:val="none" w:sz="0" w:space="0" w:color="auto"/>
        <w:left w:val="none" w:sz="0" w:space="0" w:color="auto"/>
        <w:bottom w:val="none" w:sz="0" w:space="0" w:color="auto"/>
        <w:right w:val="none" w:sz="0" w:space="0" w:color="auto"/>
      </w:divBdr>
    </w:div>
    <w:div w:id="1467353222">
      <w:bodyDiv w:val="1"/>
      <w:marLeft w:val="0"/>
      <w:marRight w:val="0"/>
      <w:marTop w:val="0"/>
      <w:marBottom w:val="0"/>
      <w:divBdr>
        <w:top w:val="none" w:sz="0" w:space="0" w:color="auto"/>
        <w:left w:val="none" w:sz="0" w:space="0" w:color="auto"/>
        <w:bottom w:val="none" w:sz="0" w:space="0" w:color="auto"/>
        <w:right w:val="none" w:sz="0" w:space="0" w:color="auto"/>
      </w:divBdr>
    </w:div>
    <w:div w:id="1541819715">
      <w:bodyDiv w:val="1"/>
      <w:marLeft w:val="0"/>
      <w:marRight w:val="0"/>
      <w:marTop w:val="0"/>
      <w:marBottom w:val="0"/>
      <w:divBdr>
        <w:top w:val="none" w:sz="0" w:space="0" w:color="auto"/>
        <w:left w:val="none" w:sz="0" w:space="0" w:color="auto"/>
        <w:bottom w:val="none" w:sz="0" w:space="0" w:color="auto"/>
        <w:right w:val="none" w:sz="0" w:space="0" w:color="auto"/>
      </w:divBdr>
    </w:div>
    <w:div w:id="1613825845">
      <w:bodyDiv w:val="1"/>
      <w:marLeft w:val="0"/>
      <w:marRight w:val="0"/>
      <w:marTop w:val="0"/>
      <w:marBottom w:val="0"/>
      <w:divBdr>
        <w:top w:val="none" w:sz="0" w:space="0" w:color="auto"/>
        <w:left w:val="none" w:sz="0" w:space="0" w:color="auto"/>
        <w:bottom w:val="none" w:sz="0" w:space="0" w:color="auto"/>
        <w:right w:val="none" w:sz="0" w:space="0" w:color="auto"/>
      </w:divBdr>
    </w:div>
    <w:div w:id="1628001052">
      <w:bodyDiv w:val="1"/>
      <w:marLeft w:val="0"/>
      <w:marRight w:val="0"/>
      <w:marTop w:val="0"/>
      <w:marBottom w:val="0"/>
      <w:divBdr>
        <w:top w:val="none" w:sz="0" w:space="0" w:color="auto"/>
        <w:left w:val="none" w:sz="0" w:space="0" w:color="auto"/>
        <w:bottom w:val="none" w:sz="0" w:space="0" w:color="auto"/>
        <w:right w:val="none" w:sz="0" w:space="0" w:color="auto"/>
      </w:divBdr>
    </w:div>
    <w:div w:id="1719431719">
      <w:bodyDiv w:val="1"/>
      <w:marLeft w:val="0"/>
      <w:marRight w:val="0"/>
      <w:marTop w:val="0"/>
      <w:marBottom w:val="0"/>
      <w:divBdr>
        <w:top w:val="none" w:sz="0" w:space="0" w:color="auto"/>
        <w:left w:val="none" w:sz="0" w:space="0" w:color="auto"/>
        <w:bottom w:val="none" w:sz="0" w:space="0" w:color="auto"/>
        <w:right w:val="none" w:sz="0" w:space="0" w:color="auto"/>
      </w:divBdr>
    </w:div>
    <w:div w:id="1752506084">
      <w:bodyDiv w:val="1"/>
      <w:marLeft w:val="0"/>
      <w:marRight w:val="0"/>
      <w:marTop w:val="0"/>
      <w:marBottom w:val="0"/>
      <w:divBdr>
        <w:top w:val="none" w:sz="0" w:space="0" w:color="auto"/>
        <w:left w:val="none" w:sz="0" w:space="0" w:color="auto"/>
        <w:bottom w:val="none" w:sz="0" w:space="0" w:color="auto"/>
        <w:right w:val="none" w:sz="0" w:space="0" w:color="auto"/>
      </w:divBdr>
    </w:div>
    <w:div w:id="1829663830">
      <w:bodyDiv w:val="1"/>
      <w:marLeft w:val="0"/>
      <w:marRight w:val="0"/>
      <w:marTop w:val="0"/>
      <w:marBottom w:val="0"/>
      <w:divBdr>
        <w:top w:val="none" w:sz="0" w:space="0" w:color="auto"/>
        <w:left w:val="none" w:sz="0" w:space="0" w:color="auto"/>
        <w:bottom w:val="none" w:sz="0" w:space="0" w:color="auto"/>
        <w:right w:val="none" w:sz="0" w:space="0" w:color="auto"/>
      </w:divBdr>
    </w:div>
    <w:div w:id="18714552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anaconda.org/menpo/opencv3" TargetMode="External"/><Relationship Id="rId21" Type="http://schemas.openxmlformats.org/officeDocument/2006/relationships/hyperlink" Target="https://github.com/vivekhsridhar/tracktor" TargetMode="External"/><Relationship Id="rId22" Type="http://schemas.openxmlformats.org/officeDocument/2006/relationships/hyperlink" Target="https://github.com/vivekhsridhar/tracktor/tree/master/.ipynb_checkpoints" TargetMode="External"/><Relationship Id="rId23" Type="http://schemas.openxmlformats.org/officeDocument/2006/relationships/hyperlink" Target="https://github.com/vivekhsridhar/tracktor/tree/master/__pycache__" TargetMode="External"/><Relationship Id="rId24" Type="http://schemas.openxmlformats.org/officeDocument/2006/relationships/hyperlink" Target="https://github.com/vivekhsridhar/tracktor/tree/master/logo" TargetMode="External"/><Relationship Id="rId25" Type="http://schemas.openxmlformats.org/officeDocument/2006/relationships/hyperlink" Target="https://github.com/vivekhsridhar/tracktor/tree/master/output" TargetMode="External"/><Relationship Id="rId26" Type="http://schemas.openxmlformats.org/officeDocument/2006/relationships/hyperlink" Target="https://github.com/vivekhsridhar/tracktor/tree/master/videos" TargetMode="External"/><Relationship Id="rId27" Type="http://schemas.openxmlformats.org/officeDocument/2006/relationships/hyperlink" Target="https://github.com/vivekhsridhar/tracktor/blob/master/.DS_Store" TargetMode="External"/><Relationship Id="rId28" Type="http://schemas.openxmlformats.org/officeDocument/2006/relationships/hyperlink" Target="https://github.com/vivekhsridhar/tracktor/blob/master/LICENSE" TargetMode="External"/><Relationship Id="rId29" Type="http://schemas.openxmlformats.org/officeDocument/2006/relationships/hyperlink" Target="https://github.com/vivekhsridhar/tracktor/blob/master/README.m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vsridhar@orn.mpg.de" TargetMode="External"/><Relationship Id="rId30" Type="http://schemas.openxmlformats.org/officeDocument/2006/relationships/hyperlink" Target="https://github.com/vivekhsridhar/tracktor/blob/master/logo-small.jpg" TargetMode="External"/><Relationship Id="rId31" Type="http://schemas.openxmlformats.org/officeDocument/2006/relationships/hyperlink" Target="https://github.com/vivekhsridhar/tracktor/blob/master/single_fish.ipynb" TargetMode="External"/><Relationship Id="rId32" Type="http://schemas.openxmlformats.org/officeDocument/2006/relationships/hyperlink" Target="https://github.com/vivekhsridhar/tracktor/blob/master/spider_track.ipynb" TargetMode="External"/><Relationship Id="rId9" Type="http://schemas.openxmlformats.org/officeDocument/2006/relationships/hyperlink" Target="https://www.howtogeek.com/140679/beginner-geek-how-to-start-using-the-linux-terminal/" TargetMode="External"/><Relationship Id="rId6" Type="http://schemas.openxmlformats.org/officeDocument/2006/relationships/hyperlink" Target="https://github.com/vivekhsridhar/tracktor" TargetMode="External"/><Relationship Id="rId7" Type="http://schemas.openxmlformats.org/officeDocument/2006/relationships/hyperlink" Target="https://www.r-project.org/" TargetMode="External"/><Relationship Id="rId8" Type="http://schemas.openxmlformats.org/officeDocument/2006/relationships/hyperlink" Target="https://www.macworld.co.uk/how-to/mac-software/how-use-terminal-on-mac-3608274/" TargetMode="External"/><Relationship Id="rId33" Type="http://schemas.openxmlformats.org/officeDocument/2006/relationships/hyperlink" Target="https://github.com/vivekhsridhar/tracktor/blob/master/track_termites.ipynb" TargetMode="External"/><Relationship Id="rId34" Type="http://schemas.openxmlformats.org/officeDocument/2006/relationships/hyperlink" Target="https://github.com/vivekhsridhar/tracktor/blob/master/tracktor.py" TargetMode="External"/><Relationship Id="rId35" Type="http://schemas.openxmlformats.org/officeDocument/2006/relationships/hyperlink" Target="mailto:vsridhar@orn.mpg.de" TargetMode="External"/><Relationship Id="rId36" Type="http://schemas.openxmlformats.org/officeDocument/2006/relationships/hyperlink" Target="https://github.com/vivekhsridhar/tracktor" TargetMode="External"/><Relationship Id="rId10" Type="http://schemas.openxmlformats.org/officeDocument/2006/relationships/hyperlink" Target="https://www.digitalcitizen.life/7-ways-launch-command-prompt-windows-7-windows-8" TargetMode="External"/><Relationship Id="rId11" Type="http://schemas.openxmlformats.org/officeDocument/2006/relationships/hyperlink" Target="https://conda.io/miniconda.html" TargetMode="External"/><Relationship Id="rId12" Type="http://schemas.openxmlformats.org/officeDocument/2006/relationships/hyperlink" Target="https://pip.pypa.io/en/stable/" TargetMode="External"/><Relationship Id="rId13" Type="http://schemas.openxmlformats.org/officeDocument/2006/relationships/hyperlink" Target="https://pip.pypa.io/en/stable/" TargetMode="External"/><Relationship Id="rId14" Type="http://schemas.openxmlformats.org/officeDocument/2006/relationships/hyperlink" Target="http://www.numpy.org/" TargetMode="External"/><Relationship Id="rId15" Type="http://schemas.openxmlformats.org/officeDocument/2006/relationships/hyperlink" Target="https://pandas.pydata.org/" TargetMode="External"/><Relationship Id="rId16" Type="http://schemas.openxmlformats.org/officeDocument/2006/relationships/hyperlink" Target="http://www.scipy.org/" TargetMode="External"/><Relationship Id="rId17" Type="http://schemas.openxmlformats.org/officeDocument/2006/relationships/hyperlink" Target="http://scikit-learn.org/stable/" TargetMode="External"/><Relationship Id="rId18" Type="http://schemas.openxmlformats.org/officeDocument/2006/relationships/hyperlink" Target="http://jupyter.org/install" TargetMode="External"/><Relationship Id="rId19" Type="http://schemas.openxmlformats.org/officeDocument/2006/relationships/hyperlink" Target="https://en.wikipedia.org/wiki/OpenCV" TargetMode="External"/><Relationship Id="rId37" Type="http://schemas.openxmlformats.org/officeDocument/2006/relationships/fontTable" Target="fontTable.xml"/><Relationship Id="rId38" Type="http://schemas.microsoft.com/office/2011/relationships/people" Target="peop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1922</Words>
  <Characters>10962</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2018-04-06T08:11:00Z</dcterms:created>
  <dcterms:modified xsi:type="dcterms:W3CDTF">2018-04-11T14:46:00Z</dcterms:modified>
</cp:coreProperties>
</file>